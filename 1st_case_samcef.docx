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401C1" w14:textId="77777777" w:rsidR="00986B9A" w:rsidRPr="00777CC9" w:rsidRDefault="00986B9A" w:rsidP="00986B9A">
      <w:pPr>
        <w:jc w:val="center"/>
        <w:rPr>
          <w:b/>
          <w:color w:val="2E74B5"/>
          <w:sz w:val="28"/>
          <w:szCs w:val="28"/>
        </w:rPr>
      </w:pPr>
      <w:bookmarkStart w:id="0" w:name="_Hlk22112448"/>
      <w:bookmarkEnd w:id="0"/>
      <w:r w:rsidRPr="00777CC9">
        <w:rPr>
          <w:noProof/>
          <w:color w:val="2E74B5"/>
          <w:sz w:val="28"/>
          <w:szCs w:val="28"/>
        </w:rPr>
        <w:drawing>
          <wp:inline distT="0" distB="0" distL="0" distR="0" wp14:anchorId="2A4A7132" wp14:editId="04E5538C">
            <wp:extent cx="2047875" cy="714375"/>
            <wp:effectExtent l="0" t="0" r="9525" b="9525"/>
            <wp:docPr id="25" name="Picture 2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1924" w14:textId="5D4BC38D" w:rsidR="00986B9A" w:rsidRPr="00777CC9" w:rsidRDefault="004F33DB" w:rsidP="00986B9A">
      <w:pPr>
        <w:jc w:val="right"/>
        <w:rPr>
          <w:color w:val="2E74B5"/>
          <w:sz w:val="28"/>
          <w:szCs w:val="28"/>
        </w:rPr>
      </w:pPr>
      <w:proofErr w:type="spellStart"/>
      <w:r>
        <w:rPr>
          <w:color w:val="2E74B5"/>
          <w:sz w:val="28"/>
          <w:szCs w:val="28"/>
        </w:rPr>
        <w:t>Samcef</w:t>
      </w:r>
      <w:proofErr w:type="spellEnd"/>
      <w:r>
        <w:rPr>
          <w:color w:val="2E74B5"/>
          <w:sz w:val="28"/>
          <w:szCs w:val="28"/>
        </w:rPr>
        <w:t xml:space="preserve"> </w:t>
      </w:r>
      <w:r w:rsidR="0099687A">
        <w:rPr>
          <w:color w:val="2E74B5"/>
          <w:sz w:val="28"/>
          <w:szCs w:val="28"/>
        </w:rPr>
        <w:t>S</w:t>
      </w:r>
      <w:r>
        <w:rPr>
          <w:color w:val="2E74B5"/>
          <w:sz w:val="28"/>
          <w:szCs w:val="28"/>
        </w:rPr>
        <w:t>olver</w:t>
      </w:r>
    </w:p>
    <w:p w14:paraId="25AF1C55" w14:textId="77777777" w:rsidR="00986B9A" w:rsidRPr="00777CC9" w:rsidRDefault="00986B9A" w:rsidP="00986B9A"/>
    <w:p w14:paraId="17AFA44A" w14:textId="77777777" w:rsidR="00FD5E21" w:rsidRDefault="00942F0A" w:rsidP="00986B9A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Samcef</w:t>
      </w:r>
      <w:proofErr w:type="spellEnd"/>
      <w:r>
        <w:rPr>
          <w:b/>
          <w:sz w:val="48"/>
          <w:szCs w:val="48"/>
        </w:rPr>
        <w:t xml:space="preserve"> Solver </w:t>
      </w:r>
    </w:p>
    <w:p w14:paraId="49DEA3C6" w14:textId="79A968B0" w:rsidR="00986B9A" w:rsidRPr="00295030" w:rsidRDefault="00942F0A" w:rsidP="00986B9A">
      <w:pPr>
        <w:jc w:val="center"/>
      </w:pPr>
      <w:r w:rsidRPr="00FD5E21">
        <w:rPr>
          <w:b/>
          <w:color w:val="00B050"/>
          <w:sz w:val="48"/>
          <w:szCs w:val="48"/>
        </w:rPr>
        <w:t>Command Mode</w:t>
      </w:r>
      <w:r w:rsidR="00FD5E21" w:rsidRPr="00FD5E21">
        <w:rPr>
          <w:b/>
          <w:color w:val="00B050"/>
          <w:sz w:val="48"/>
          <w:szCs w:val="48"/>
        </w:rPr>
        <w:t xml:space="preserve"> </w:t>
      </w:r>
    </w:p>
    <w:p w14:paraId="432C7280" w14:textId="77777777" w:rsidR="00986B9A" w:rsidRPr="00295030" w:rsidRDefault="00986B9A" w:rsidP="00986B9A">
      <w:pPr>
        <w:jc w:val="both"/>
      </w:pPr>
    </w:p>
    <w:p w14:paraId="033F38C6" w14:textId="4398849C" w:rsidR="00986B9A" w:rsidRDefault="00986B9A" w:rsidP="00900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777A">
        <w:rPr>
          <w:b/>
          <w:u w:val="single"/>
        </w:rPr>
        <w:t>Objective</w:t>
      </w:r>
      <w:r>
        <w:t xml:space="preserve">: </w:t>
      </w:r>
      <w:r w:rsidR="00154DF4">
        <w:t xml:space="preserve"> To log the </w:t>
      </w:r>
      <w:r w:rsidR="009D0D72">
        <w:t>Self-</w:t>
      </w:r>
      <w:r w:rsidR="00154DF4">
        <w:t>training</w:t>
      </w:r>
      <w:r w:rsidR="00D90E26">
        <w:t xml:space="preserve"> on </w:t>
      </w:r>
      <w:proofErr w:type="spellStart"/>
      <w:r w:rsidR="00D90E26">
        <w:t>Samcef</w:t>
      </w:r>
      <w:proofErr w:type="spellEnd"/>
      <w:r w:rsidR="00D90E26">
        <w:t>/</w:t>
      </w:r>
      <w:proofErr w:type="spellStart"/>
      <w:r w:rsidR="00D90E26">
        <w:t>qualif</w:t>
      </w:r>
      <w:proofErr w:type="spellEnd"/>
      <w:r w:rsidR="00154DF4">
        <w:t>, questions and answer.</w:t>
      </w:r>
    </w:p>
    <w:p w14:paraId="2B71AFEA" w14:textId="77777777" w:rsidR="00986B9A" w:rsidRDefault="00986B9A" w:rsidP="00986B9A"/>
    <w:p w14:paraId="43766F63" w14:textId="77777777" w:rsidR="00986B9A" w:rsidRPr="00737BCF" w:rsidRDefault="00986B9A" w:rsidP="00986B9A">
      <w:pPr>
        <w:jc w:val="both"/>
      </w:pPr>
    </w:p>
    <w:p w14:paraId="319C0F78" w14:textId="3BCD2457" w:rsidR="00986B9A" w:rsidRPr="00F70209" w:rsidRDefault="004F6C6F" w:rsidP="00BD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  <w:r w:rsidRPr="00F70209">
        <w:rPr>
          <w:b/>
        </w:rPr>
        <w:t>Internal using only.</w:t>
      </w:r>
    </w:p>
    <w:p w14:paraId="4B0A34A7" w14:textId="77777777" w:rsidR="00986B9A" w:rsidRPr="008A7463" w:rsidRDefault="00986B9A" w:rsidP="00986B9A">
      <w:pPr>
        <w:jc w:val="both"/>
        <w:rPr>
          <w:lang w:val="fr-FR"/>
        </w:rPr>
      </w:pPr>
    </w:p>
    <w:p w14:paraId="6192BE23" w14:textId="77777777" w:rsidR="00986B9A" w:rsidRPr="008A7463" w:rsidRDefault="00986B9A" w:rsidP="00986B9A">
      <w:pPr>
        <w:jc w:val="both"/>
        <w:rPr>
          <w:lang w:val="fr-FR"/>
        </w:rPr>
      </w:pPr>
    </w:p>
    <w:p w14:paraId="55952BE4" w14:textId="77777777" w:rsidR="00986B9A" w:rsidRPr="008A7463" w:rsidRDefault="00986B9A" w:rsidP="00986B9A">
      <w:pPr>
        <w:jc w:val="both"/>
        <w:rPr>
          <w:lang w:val="fr-FR"/>
        </w:rPr>
      </w:pPr>
    </w:p>
    <w:p w14:paraId="56C1A83D" w14:textId="77777777" w:rsidR="00986B9A" w:rsidRPr="008A7463" w:rsidRDefault="00986B9A" w:rsidP="00986B9A">
      <w:pPr>
        <w:jc w:val="both"/>
        <w:rPr>
          <w:lang w:val="fr-FR"/>
        </w:rPr>
      </w:pPr>
    </w:p>
    <w:p w14:paraId="5E6000E7" w14:textId="77777777" w:rsidR="00986B9A" w:rsidRPr="008A7463" w:rsidRDefault="00986B9A" w:rsidP="00986B9A">
      <w:pPr>
        <w:jc w:val="both"/>
        <w:rPr>
          <w:lang w:val="fr-FR"/>
        </w:rPr>
      </w:pPr>
      <w:bookmarkStart w:id="1" w:name="_Hlk5709066"/>
    </w:p>
    <w:p w14:paraId="240F8878" w14:textId="77777777" w:rsidR="00986B9A" w:rsidRPr="00122E09" w:rsidRDefault="00986B9A" w:rsidP="00986B9A">
      <w:pPr>
        <w:jc w:val="both"/>
        <w:rPr>
          <w:b/>
        </w:rPr>
      </w:pPr>
      <w:r w:rsidRPr="00122E09">
        <w:rPr>
          <w:b/>
        </w:rPr>
        <w:t>Revision history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407"/>
        <w:gridCol w:w="2800"/>
        <w:gridCol w:w="4410"/>
      </w:tblGrid>
      <w:tr w:rsidR="00986B9A" w:rsidRPr="009D2559" w14:paraId="58030C0A" w14:textId="77777777" w:rsidTr="004C489F">
        <w:tc>
          <w:tcPr>
            <w:tcW w:w="828" w:type="dxa"/>
          </w:tcPr>
          <w:p w14:paraId="02F32250" w14:textId="77777777" w:rsidR="00986B9A" w:rsidRPr="009D2559" w:rsidRDefault="00986B9A" w:rsidP="004C489F">
            <w:pPr>
              <w:rPr>
                <w:b/>
              </w:rPr>
            </w:pPr>
            <w:bookmarkStart w:id="2" w:name="_Hlk5709046"/>
            <w:r w:rsidRPr="009D2559">
              <w:rPr>
                <w:b/>
              </w:rPr>
              <w:t>Rev. #</w:t>
            </w:r>
          </w:p>
        </w:tc>
        <w:tc>
          <w:tcPr>
            <w:tcW w:w="1407" w:type="dxa"/>
          </w:tcPr>
          <w:p w14:paraId="44780BD0" w14:textId="77777777" w:rsidR="00986B9A" w:rsidRPr="009D2559" w:rsidRDefault="00986B9A" w:rsidP="004C489F">
            <w:pPr>
              <w:rPr>
                <w:b/>
              </w:rPr>
            </w:pPr>
            <w:r w:rsidRPr="009D2559">
              <w:rPr>
                <w:b/>
              </w:rPr>
              <w:t>Date of change</w:t>
            </w:r>
          </w:p>
        </w:tc>
        <w:tc>
          <w:tcPr>
            <w:tcW w:w="2800" w:type="dxa"/>
          </w:tcPr>
          <w:p w14:paraId="4C69FF9C" w14:textId="77777777" w:rsidR="00986B9A" w:rsidRPr="00777CC9" w:rsidRDefault="00986B9A" w:rsidP="004C489F">
            <w:pPr>
              <w:rPr>
                <w:b/>
              </w:rPr>
            </w:pPr>
            <w:r>
              <w:rPr>
                <w:b/>
              </w:rPr>
              <w:t>P</w:t>
            </w:r>
            <w:r w:rsidRPr="00777CC9">
              <w:rPr>
                <w:b/>
              </w:rPr>
              <w:t xml:space="preserve">erson making </w:t>
            </w:r>
            <w:r>
              <w:rPr>
                <w:b/>
              </w:rPr>
              <w:t xml:space="preserve">the </w:t>
            </w:r>
            <w:r w:rsidRPr="00777CC9">
              <w:rPr>
                <w:b/>
              </w:rPr>
              <w:t>change</w:t>
            </w:r>
          </w:p>
        </w:tc>
        <w:tc>
          <w:tcPr>
            <w:tcW w:w="4410" w:type="dxa"/>
          </w:tcPr>
          <w:p w14:paraId="197FD45F" w14:textId="77777777" w:rsidR="00986B9A" w:rsidRPr="009D2559" w:rsidRDefault="00986B9A" w:rsidP="004C489F">
            <w:pPr>
              <w:rPr>
                <w:b/>
              </w:rPr>
            </w:pPr>
            <w:r>
              <w:rPr>
                <w:b/>
              </w:rPr>
              <w:t>Description of the c</w:t>
            </w:r>
            <w:r w:rsidRPr="009D2559">
              <w:rPr>
                <w:b/>
              </w:rPr>
              <w:t>hange</w:t>
            </w:r>
          </w:p>
        </w:tc>
      </w:tr>
      <w:tr w:rsidR="00986B9A" w:rsidRPr="00AE7F74" w14:paraId="5E758731" w14:textId="77777777" w:rsidTr="004C489F">
        <w:tc>
          <w:tcPr>
            <w:tcW w:w="828" w:type="dxa"/>
          </w:tcPr>
          <w:p w14:paraId="07F1B912" w14:textId="77777777" w:rsidR="00986B9A" w:rsidRPr="00AE7F74" w:rsidRDefault="00986B9A" w:rsidP="004C489F">
            <w:pPr>
              <w:jc w:val="both"/>
            </w:pPr>
            <w:r w:rsidRPr="00AE7F74">
              <w:t>1.0</w:t>
            </w:r>
          </w:p>
        </w:tc>
        <w:tc>
          <w:tcPr>
            <w:tcW w:w="1407" w:type="dxa"/>
          </w:tcPr>
          <w:p w14:paraId="5F55AE6B" w14:textId="45A95293" w:rsidR="00986B9A" w:rsidRPr="00AE7F74" w:rsidRDefault="0091591E" w:rsidP="004C489F">
            <w:pPr>
              <w:jc w:val="both"/>
            </w:pPr>
            <w:r>
              <w:t>18</w:t>
            </w:r>
            <w:r w:rsidR="00900E20">
              <w:t xml:space="preserve"> Nov 2019</w:t>
            </w:r>
          </w:p>
        </w:tc>
        <w:tc>
          <w:tcPr>
            <w:tcW w:w="2800" w:type="dxa"/>
          </w:tcPr>
          <w:p w14:paraId="751138A0" w14:textId="5CDA02B1" w:rsidR="00986B9A" w:rsidRPr="00AE7F74" w:rsidRDefault="003E099D" w:rsidP="004C489F">
            <w:pPr>
              <w:jc w:val="both"/>
            </w:pPr>
            <w:r>
              <w:t>Yibao</w:t>
            </w:r>
          </w:p>
        </w:tc>
        <w:tc>
          <w:tcPr>
            <w:tcW w:w="4410" w:type="dxa"/>
          </w:tcPr>
          <w:p w14:paraId="30B658B3" w14:textId="77777777" w:rsidR="00986B9A" w:rsidRPr="00AE7F74" w:rsidRDefault="00986B9A" w:rsidP="004C489F">
            <w:pPr>
              <w:jc w:val="both"/>
            </w:pPr>
            <w:r w:rsidRPr="00AE7F74">
              <w:t>Creation of the document</w:t>
            </w:r>
          </w:p>
        </w:tc>
      </w:tr>
      <w:tr w:rsidR="00986B9A" w:rsidRPr="00AE7F74" w14:paraId="240D1F94" w14:textId="77777777" w:rsidTr="004C489F">
        <w:tc>
          <w:tcPr>
            <w:tcW w:w="828" w:type="dxa"/>
          </w:tcPr>
          <w:p w14:paraId="5DD05D88" w14:textId="0F999F63" w:rsidR="00986B9A" w:rsidRPr="00AE7F74" w:rsidRDefault="008A698E" w:rsidP="004C489F">
            <w:pPr>
              <w:jc w:val="both"/>
            </w:pPr>
            <w:ins w:id="3" w:author="Hu, Thomas (DI SW STS R&amp;D SIM QA SHG)" w:date="2020-02-07T20:33:00Z">
              <w:r>
                <w:t>2.0</w:t>
              </w:r>
            </w:ins>
          </w:p>
        </w:tc>
        <w:tc>
          <w:tcPr>
            <w:tcW w:w="1407" w:type="dxa"/>
          </w:tcPr>
          <w:p w14:paraId="1DA1187A" w14:textId="7535E37C" w:rsidR="00986B9A" w:rsidRPr="00AE7F74" w:rsidRDefault="008A698E" w:rsidP="004C489F">
            <w:pPr>
              <w:jc w:val="both"/>
            </w:pPr>
            <w:ins w:id="4" w:author="Hu, Thomas (DI SW STS R&amp;D SIM QA SHG)" w:date="2020-02-07T20:33:00Z">
              <w:r>
                <w:t xml:space="preserve">7 </w:t>
              </w:r>
            </w:ins>
            <w:ins w:id="5" w:author="Hu, Thomas (DI SW STS R&amp;D SIM QA SHG)" w:date="2020-02-07T20:34:00Z">
              <w:r>
                <w:t>Feb 2020</w:t>
              </w:r>
            </w:ins>
          </w:p>
        </w:tc>
        <w:tc>
          <w:tcPr>
            <w:tcW w:w="2800" w:type="dxa"/>
          </w:tcPr>
          <w:p w14:paraId="4834D3A4" w14:textId="7D60DB16" w:rsidR="00986B9A" w:rsidRPr="00AE7F74" w:rsidRDefault="008A698E" w:rsidP="004C489F">
            <w:pPr>
              <w:jc w:val="both"/>
            </w:pPr>
            <w:ins w:id="6" w:author="Hu, Thomas (DI SW STS R&amp;D SIM QA SHG)" w:date="2020-02-07T20:34:00Z">
              <w:r>
                <w:t>Yibao</w:t>
              </w:r>
            </w:ins>
          </w:p>
        </w:tc>
        <w:tc>
          <w:tcPr>
            <w:tcW w:w="4410" w:type="dxa"/>
          </w:tcPr>
          <w:p w14:paraId="2DA813D2" w14:textId="2413400C" w:rsidR="00986B9A" w:rsidRPr="00AE7F74" w:rsidRDefault="008A698E" w:rsidP="004C489F">
            <w:pPr>
              <w:jc w:val="both"/>
            </w:pPr>
            <w:ins w:id="7" w:author="Hu, Thomas (DI SW STS R&amp;D SIM QA SHG)" w:date="2020-02-07T20:34:00Z">
              <w:r>
                <w:t xml:space="preserve">Add </w:t>
              </w:r>
              <w:proofErr w:type="spellStart"/>
              <w:r>
                <w:t>copy_unzip_alias</w:t>
              </w:r>
              <w:proofErr w:type="spellEnd"/>
              <w:r w:rsidR="004C264A">
                <w:t>, lgli6s03 .</w:t>
              </w:r>
              <w:proofErr w:type="spellStart"/>
              <w:r w:rsidR="004C264A">
                <w:t>cshrc</w:t>
              </w:r>
              <w:proofErr w:type="spellEnd"/>
              <w:r w:rsidR="004C264A">
                <w:t xml:space="preserve"> </w:t>
              </w:r>
            </w:ins>
            <w:proofErr w:type="spellStart"/>
            <w:ins w:id="8" w:author="Hu, Thomas (DI SW STS R&amp;D SIM QA SHG)" w:date="2020-02-07T20:35:00Z">
              <w:r w:rsidR="004C264A">
                <w:t>ktest</w:t>
              </w:r>
              <w:proofErr w:type="spellEnd"/>
              <w:r w:rsidR="004C264A">
                <w:t>/Test</w:t>
              </w:r>
            </w:ins>
          </w:p>
        </w:tc>
      </w:tr>
      <w:tr w:rsidR="00986B9A" w:rsidRPr="00AE7F74" w14:paraId="38C4F576" w14:textId="77777777" w:rsidTr="004C489F">
        <w:tc>
          <w:tcPr>
            <w:tcW w:w="828" w:type="dxa"/>
          </w:tcPr>
          <w:p w14:paraId="268144C3" w14:textId="146EB2FA" w:rsidR="00986B9A" w:rsidRDefault="00984E84" w:rsidP="004C489F">
            <w:pPr>
              <w:jc w:val="both"/>
            </w:pPr>
            <w:ins w:id="9" w:author="Hu, Thomas (DI SW STS R&amp;D SIM QA SHG)" w:date="2020-03-19T12:05:00Z">
              <w:r>
                <w:t>3.0</w:t>
              </w:r>
            </w:ins>
          </w:p>
        </w:tc>
        <w:tc>
          <w:tcPr>
            <w:tcW w:w="1407" w:type="dxa"/>
          </w:tcPr>
          <w:p w14:paraId="4837B811" w14:textId="6055F566" w:rsidR="00986B9A" w:rsidRDefault="00984E84" w:rsidP="004C489F">
            <w:pPr>
              <w:jc w:val="both"/>
            </w:pPr>
            <w:ins w:id="10" w:author="Hu, Thomas (DI SW STS R&amp;D SIM QA SHG)" w:date="2020-03-19T12:05:00Z">
              <w:r>
                <w:t>19 Mar 2020</w:t>
              </w:r>
            </w:ins>
          </w:p>
        </w:tc>
        <w:tc>
          <w:tcPr>
            <w:tcW w:w="2800" w:type="dxa"/>
          </w:tcPr>
          <w:p w14:paraId="1C9D4C1B" w14:textId="02DFEB60" w:rsidR="00986B9A" w:rsidRPr="00AE7F74" w:rsidRDefault="00984E84" w:rsidP="004C489F">
            <w:pPr>
              <w:jc w:val="both"/>
            </w:pPr>
            <w:ins w:id="11" w:author="Hu, Thomas (DI SW STS R&amp;D SIM QA SHG)" w:date="2020-03-19T12:05:00Z">
              <w:r>
                <w:t>Yibao</w:t>
              </w:r>
            </w:ins>
          </w:p>
        </w:tc>
        <w:tc>
          <w:tcPr>
            <w:tcW w:w="4410" w:type="dxa"/>
          </w:tcPr>
          <w:p w14:paraId="597D58CF" w14:textId="500AFFED" w:rsidR="00986B9A" w:rsidRDefault="00984E84" w:rsidP="004C489F">
            <w:pPr>
              <w:jc w:val="both"/>
            </w:pPr>
            <w:ins w:id="12" w:author="Hu, Thomas (DI SW STS R&amp;D SIM QA SHG)" w:date="2020-03-19T12:05:00Z">
              <w:r>
                <w:t>Update rc.bat nv.bat</w:t>
              </w:r>
            </w:ins>
          </w:p>
        </w:tc>
      </w:tr>
      <w:bookmarkEnd w:id="1"/>
      <w:bookmarkEnd w:id="2"/>
    </w:tbl>
    <w:p w14:paraId="770977CC" w14:textId="73F21A29" w:rsidR="000279D6" w:rsidRDefault="000279D6" w:rsidP="00986B9A">
      <w:pPr>
        <w:jc w:val="both"/>
      </w:pPr>
    </w:p>
    <w:p w14:paraId="29E28557" w14:textId="77777777" w:rsidR="000279D6" w:rsidRDefault="000279D6">
      <w:r>
        <w:br w:type="page"/>
      </w:r>
    </w:p>
    <w:p w14:paraId="58E8BEF1" w14:textId="48AEC377" w:rsidR="00986B9A" w:rsidRDefault="00772EF4" w:rsidP="000279D6">
      <w:pPr>
        <w:pStyle w:val="Heading1"/>
      </w:pPr>
      <w:r>
        <w:lastRenderedPageBreak/>
        <w:t xml:space="preserve">Chapter 1. </w:t>
      </w:r>
      <w:r w:rsidR="000279D6">
        <w:t>Installation and configuration</w:t>
      </w:r>
    </w:p>
    <w:p w14:paraId="20B9FACE" w14:textId="7D340BFC" w:rsidR="00A06AE5" w:rsidRDefault="00A06AE5" w:rsidP="00A06AE5"/>
    <w:p w14:paraId="18B90291" w14:textId="785F1767" w:rsidR="00772EF4" w:rsidRDefault="00772EF4" w:rsidP="00A06AE5">
      <w:r>
        <w:t>Part1: Windows</w:t>
      </w:r>
    </w:p>
    <w:p w14:paraId="50BCCED0" w14:textId="738D8F22" w:rsidR="0026416F" w:rsidRDefault="0026416F" w:rsidP="00A06AE5">
      <w:r>
        <w:t>For windows</w:t>
      </w:r>
      <w:r w:rsidR="00C66744">
        <w:t>(installation version)</w:t>
      </w:r>
    </w:p>
    <w:p w14:paraId="7B7D1133" w14:textId="237E6675" w:rsidR="00A06AE5" w:rsidRDefault="00A06AE5" w:rsidP="00A06AE5">
      <w:pPr>
        <w:pStyle w:val="ListParagraph"/>
        <w:numPr>
          <w:ilvl w:val="0"/>
          <w:numId w:val="2"/>
        </w:numPr>
      </w:pPr>
      <w:r>
        <w:t>download the installation version (GTAC</w:t>
      </w:r>
      <w:r w:rsidR="00837FF4">
        <w:t xml:space="preserve">: </w:t>
      </w:r>
      <w:hyperlink r:id="rId9" w:history="1">
        <w:r w:rsidR="00837FF4">
          <w:rPr>
            <w:rStyle w:val="Hyperlink"/>
          </w:rPr>
          <w:t>https://download.industrysoftware.automation.siemens.com/</w:t>
        </w:r>
      </w:hyperlink>
      <w:r>
        <w:t>)</w:t>
      </w:r>
    </w:p>
    <w:p w14:paraId="7B1A7933" w14:textId="14FC260E" w:rsidR="00A06AE5" w:rsidRDefault="00837FF4" w:rsidP="00A06AE5">
      <w:pPr>
        <w:pStyle w:val="ListParagraph"/>
        <w:numPr>
          <w:ilvl w:val="0"/>
          <w:numId w:val="2"/>
        </w:numPr>
      </w:pPr>
      <w:r>
        <w:t xml:space="preserve">license, go to environment to set </w:t>
      </w:r>
      <w:r w:rsidRPr="00837FF4">
        <w:t>SAM_USE_UGS</w:t>
      </w:r>
      <w:r>
        <w:t xml:space="preserve"> = 1</w:t>
      </w:r>
      <w:r w:rsidR="00EF7C4E">
        <w:t xml:space="preserve"> </w:t>
      </w:r>
    </w:p>
    <w:p w14:paraId="2DB7F4C8" w14:textId="23C9B335" w:rsidR="00837FF4" w:rsidRDefault="00E81C6C" w:rsidP="00A06AE5">
      <w:pPr>
        <w:pStyle w:val="ListParagraph"/>
        <w:numPr>
          <w:ilvl w:val="0"/>
          <w:numId w:val="2"/>
        </w:numPr>
        <w:rPr>
          <w:ins w:id="13" w:author="Hu, Thomas (DI SW STS R&amp;D SIM QA SHG)" w:date="2020-02-07T20:12:00Z"/>
        </w:rPr>
      </w:pPr>
      <w:r>
        <w:t xml:space="preserve">add </w:t>
      </w:r>
      <w:r w:rsidRPr="00E81C6C">
        <w:t>C:\SCSamcef\2019r2_1884_i4\Exec\</w:t>
      </w:r>
      <w:r w:rsidR="0026416F">
        <w:t xml:space="preserve"> </w:t>
      </w:r>
      <w:r w:rsidR="0026416F" w:rsidRPr="00060323">
        <w:rPr>
          <w:color w:val="4472C4" w:themeColor="accent1"/>
        </w:rPr>
        <w:t>(samcef.cmd folder)</w:t>
      </w:r>
      <w:r w:rsidRPr="00060323">
        <w:rPr>
          <w:color w:val="4472C4" w:themeColor="accent1"/>
        </w:rPr>
        <w:t xml:space="preserve"> </w:t>
      </w:r>
      <w:r>
        <w:t>into path of Environment</w:t>
      </w:r>
    </w:p>
    <w:p w14:paraId="0BECADE8" w14:textId="0B335206" w:rsidR="001F0ABA" w:rsidRDefault="0073536B" w:rsidP="00A06AE5">
      <w:pPr>
        <w:pStyle w:val="ListParagraph"/>
        <w:numPr>
          <w:ilvl w:val="0"/>
          <w:numId w:val="2"/>
        </w:numPr>
        <w:rPr>
          <w:ins w:id="14" w:author="Hu, Thomas (DI SW STS R&amp;D SIM QA SHG)" w:date="2020-02-07T20:18:00Z"/>
        </w:rPr>
      </w:pPr>
      <w:ins w:id="15" w:author="Hu, Thomas (DI SW STS R&amp;D SIM QA SHG)" w:date="2020-02-07T20:18:00Z">
        <w:r>
          <w:fldChar w:fldCharType="begin"/>
        </w:r>
        <w:r>
          <w:instrText xml:space="preserve"> HYPERLINK "</w:instrText>
        </w:r>
      </w:ins>
      <w:ins w:id="16" w:author="Hu, Thomas (DI SW STS R&amp;D SIM QA SHG)" w:date="2020-02-07T20:17:00Z">
        <w:r w:rsidRPr="0073536B">
          <w:rPr>
            <w:rPrChange w:id="17" w:author="Hu, Thomas (DI SW STS R&amp;D SIM QA SHG)" w:date="2020-02-07T20:18:00Z">
              <w:rPr>
                <w:rStyle w:val="Hyperlink"/>
              </w:rPr>
            </w:rPrChange>
          </w:rPr>
          <w:instrText>https://stackoverflow.com/questions/20530996/aliases-in-windows-command-prompt</w:instrText>
        </w:r>
      </w:ins>
      <w:ins w:id="18" w:author="Hu, Thomas (DI SW STS R&amp;D SIM QA SHG)" w:date="2020-02-07T20:18:00Z">
        <w:r>
          <w:instrText xml:space="preserve">" </w:instrText>
        </w:r>
        <w:r>
          <w:fldChar w:fldCharType="separate"/>
        </w:r>
      </w:ins>
      <w:ins w:id="19" w:author="Hu, Thomas (DI SW STS R&amp;D SIM QA SHG)" w:date="2020-02-07T20:17:00Z">
        <w:r w:rsidRPr="0073536B">
          <w:rPr>
            <w:rStyle w:val="Hyperlink"/>
          </w:rPr>
          <w:t>https://stackoverflow.com/questions/20530996/aliases-in-windows-command-prompt</w:t>
        </w:r>
      </w:ins>
      <w:ins w:id="20" w:author="Hu, Thomas (DI SW STS R&amp;D SIM QA SHG)" w:date="2020-02-07T20:18:00Z">
        <w:r>
          <w:fldChar w:fldCharType="end"/>
        </w:r>
      </w:ins>
    </w:p>
    <w:p w14:paraId="23981313" w14:textId="4E8F5F6F" w:rsidR="00660C04" w:rsidRDefault="0073536B" w:rsidP="00660C04">
      <w:pPr>
        <w:pStyle w:val="ListParagraph"/>
        <w:numPr>
          <w:ilvl w:val="0"/>
          <w:numId w:val="2"/>
        </w:numPr>
        <w:rPr>
          <w:ins w:id="21" w:author="Hu, Thomas (DI SW STS R&amp;D SIM QA SHG)" w:date="2020-02-07T20:19:00Z"/>
        </w:rPr>
      </w:pPr>
      <w:ins w:id="22" w:author="Hu, Thomas (DI SW STS R&amp;D SIM QA SHG)" w:date="2020-02-07T20:18:00Z">
        <w:r w:rsidRPr="0073536B">
          <w:t xml:space="preserve">DOSKEY </w:t>
        </w:r>
        <w:proofErr w:type="spellStart"/>
        <w:r w:rsidRPr="0073536B">
          <w:t>samcef</w:t>
        </w:r>
        <w:proofErr w:type="spellEnd"/>
        <w:r w:rsidRPr="0073536B">
          <w:t>=D:\v99\exec\64-i8-release\samcef.cmd $*</w:t>
        </w:r>
      </w:ins>
    </w:p>
    <w:p w14:paraId="6D4CFAD1" w14:textId="40A9BA96" w:rsidR="00660C04" w:rsidRDefault="00660C04" w:rsidP="00660C04">
      <w:pPr>
        <w:pStyle w:val="ListParagraph"/>
        <w:numPr>
          <w:ilvl w:val="0"/>
          <w:numId w:val="2"/>
        </w:numPr>
      </w:pPr>
      <w:ins w:id="23" w:author="Hu, Thomas (DI SW STS R&amp;D SIM QA SHG)" w:date="2020-02-07T20:19:00Z">
        <w:r>
          <w:object w:dxaOrig="1533" w:dyaOrig="1111" w14:anchorId="285ADBA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6.85pt;height:55.9pt" o:ole="">
              <v:imagedata r:id="rId10" o:title=""/>
            </v:shape>
            <o:OLEObject Type="Embed" ProgID="Package" ShapeID="_x0000_i1025" DrawAspect="Icon" ObjectID="_1660414282" r:id="rId11"/>
          </w:object>
        </w:r>
      </w:ins>
    </w:p>
    <w:p w14:paraId="6E329D61" w14:textId="024A1636" w:rsidR="00CC4A7E" w:rsidRDefault="00C66744" w:rsidP="0026416F">
      <w:r>
        <w:t>for development version,</w:t>
      </w:r>
    </w:p>
    <w:p w14:paraId="7703A7E2" w14:textId="77777777" w:rsidR="00C66744" w:rsidRDefault="00C66744" w:rsidP="00C66744">
      <w:pPr>
        <w:pStyle w:val="ListParagraph"/>
        <w:numPr>
          <w:ilvl w:val="0"/>
          <w:numId w:val="12"/>
        </w:numPr>
      </w:pPr>
      <w:r>
        <w:t xml:space="preserve">On Windows, try to access </w:t>
      </w:r>
      <w:hyperlink r:id="rId12" w:history="1">
        <w:r>
          <w:rPr>
            <w:rStyle w:val="Hyperlink"/>
          </w:rPr>
          <w:t>\\plm\samtech\product\Samcef</w:t>
        </w:r>
      </w:hyperlink>
    </w:p>
    <w:p w14:paraId="624C8016" w14:textId="77777777" w:rsidR="00C66744" w:rsidRDefault="00C66744" w:rsidP="00C66744">
      <w:pPr>
        <w:pStyle w:val="ListParagraph"/>
        <w:numPr>
          <w:ilvl w:val="0"/>
          <w:numId w:val="12"/>
        </w:numPr>
      </w:pPr>
      <w:r>
        <w:t>If you have access, perform the following steps if you want to be able to compile and link on Windows:</w:t>
      </w:r>
    </w:p>
    <w:p w14:paraId="2BDAB6EB" w14:textId="77777777" w:rsidR="00C66744" w:rsidRDefault="00C66744" w:rsidP="00C66744">
      <w:pPr>
        <w:pStyle w:val="ListParagraph"/>
        <w:numPr>
          <w:ilvl w:val="0"/>
          <w:numId w:val="12"/>
        </w:numPr>
      </w:pPr>
      <w:r>
        <w:t xml:space="preserve">•             Map </w:t>
      </w:r>
      <w:hyperlink r:id="rId13" w:history="1">
        <w:r>
          <w:rPr>
            <w:rStyle w:val="Hyperlink"/>
          </w:rPr>
          <w:t>\\plm\samtech</w:t>
        </w:r>
      </w:hyperlink>
      <w:r>
        <w:t xml:space="preserve"> to your Z:\</w:t>
      </w:r>
    </w:p>
    <w:p w14:paraId="00A81092" w14:textId="77777777" w:rsidR="00C66744" w:rsidRDefault="00C66744" w:rsidP="00C66744">
      <w:pPr>
        <w:pStyle w:val="ListParagraph"/>
        <w:numPr>
          <w:ilvl w:val="0"/>
          <w:numId w:val="12"/>
        </w:numPr>
      </w:pPr>
      <w:r>
        <w:t>•             Z:\Product\Samcef\windows\samcef.sync.bat 99   (If you see "ERROR: Access is denied. ", you can ignore the message for now)</w:t>
      </w:r>
    </w:p>
    <w:p w14:paraId="4A90512F" w14:textId="77777777" w:rsidR="00C66744" w:rsidRDefault="00C66744" w:rsidP="00C66744">
      <w:pPr>
        <w:pStyle w:val="ListParagraph"/>
        <w:numPr>
          <w:ilvl w:val="0"/>
          <w:numId w:val="12"/>
        </w:numPr>
      </w:pPr>
      <w:r>
        <w:t>•             P:\Samcef\nv 99</w:t>
      </w:r>
    </w:p>
    <w:p w14:paraId="1D874EFF" w14:textId="77777777" w:rsidR="00C66744" w:rsidRDefault="00C66744" w:rsidP="00C66744">
      <w:pPr>
        <w:pStyle w:val="ListParagraph"/>
        <w:numPr>
          <w:ilvl w:val="0"/>
          <w:numId w:val="12"/>
        </w:numPr>
      </w:pPr>
      <w:r>
        <w:t>•             Z:\Product\Samcef\windows\nastran.sync.bat  99</w:t>
      </w:r>
    </w:p>
    <w:p w14:paraId="6AEE402F" w14:textId="0540732E" w:rsidR="00C66744" w:rsidRDefault="00C66744" w:rsidP="00C66744">
      <w:pPr>
        <w:pStyle w:val="ListParagraph"/>
        <w:numPr>
          <w:ilvl w:val="0"/>
          <w:numId w:val="12"/>
        </w:numPr>
      </w:pPr>
      <w:r>
        <w:t>•             P:\Nastran\nxv  99</w:t>
      </w:r>
    </w:p>
    <w:p w14:paraId="1B4F4CC1" w14:textId="7A590FF6" w:rsidR="00C66744" w:rsidRDefault="00C66744" w:rsidP="00C66744">
      <w:pPr>
        <w:ind w:left="360"/>
        <w:rPr>
          <w:ins w:id="24" w:author="Hu, Thomas (DI SW STS R&amp;D SIM QA SHG)" w:date="2020-02-07T20:20:00Z"/>
        </w:rPr>
      </w:pPr>
      <w:r>
        <w:t xml:space="preserve">Shanghai users, could copy </w:t>
      </w:r>
      <w:hyperlink r:id="rId14" w:history="1">
        <w:r w:rsidRPr="00074543">
          <w:rPr>
            <w:rStyle w:val="Hyperlink"/>
          </w:rPr>
          <w:t>\\shi6w1309\Liege\samcef.windows</w:t>
        </w:r>
      </w:hyperlink>
      <w:r>
        <w:t xml:space="preserve"> to local.</w:t>
      </w:r>
    </w:p>
    <w:p w14:paraId="45C65597" w14:textId="79A2559E" w:rsidR="00D01D9E" w:rsidRDefault="00D01D9E" w:rsidP="00C66744">
      <w:pPr>
        <w:ind w:left="360"/>
        <w:rPr>
          <w:ins w:id="25" w:author="Hu, Thomas (DI SW STS R&amp;D SIM QA SHG)" w:date="2020-02-07T20:21:00Z"/>
        </w:rPr>
      </w:pPr>
      <w:ins w:id="26" w:author="Hu, Thomas (DI SW STS R&amp;D SIM QA SHG)" w:date="2020-02-07T20:20:00Z">
        <w:r>
          <w:object w:dxaOrig="1533" w:dyaOrig="1111" w14:anchorId="433F9776">
            <v:shape id="_x0000_i1026" type="#_x0000_t75" style="width:76.85pt;height:55.9pt" o:ole="">
              <v:imagedata r:id="rId15" o:title=""/>
            </v:shape>
            <o:OLEObject Type="Embed" ProgID="Package" ShapeID="_x0000_i1026" DrawAspect="Icon" ObjectID="_1660414283" r:id="rId16"/>
          </w:object>
        </w:r>
      </w:ins>
    </w:p>
    <w:p w14:paraId="63BB80BD" w14:textId="0E419A63" w:rsidR="00D01D9E" w:rsidRDefault="00D01D9E" w:rsidP="00C66744">
      <w:pPr>
        <w:ind w:left="360"/>
        <w:rPr>
          <w:ins w:id="27" w:author="Hu, Thomas (DI SW STS R&amp;D SIM QA SHG)" w:date="2020-03-19T12:06:00Z"/>
        </w:rPr>
      </w:pPr>
      <w:ins w:id="28" w:author="Hu, Thomas (DI SW STS R&amp;D SIM QA SHG)" w:date="2020-02-07T20:21:00Z">
        <w:r>
          <w:t>Cwu.bat is to copy</w:t>
        </w:r>
        <w:r w:rsidR="00D16FA9">
          <w:t xml:space="preserve"> 7z from w and then </w:t>
        </w:r>
        <w:proofErr w:type="spellStart"/>
        <w:r w:rsidR="00D16FA9">
          <w:t>uncompress</w:t>
        </w:r>
        <w:proofErr w:type="spellEnd"/>
        <w:r w:rsidR="00D16FA9">
          <w:t xml:space="preserve"> 7z file.</w:t>
        </w:r>
      </w:ins>
    </w:p>
    <w:p w14:paraId="6C6BA12D" w14:textId="1964761E" w:rsidR="00EA194E" w:rsidRDefault="00EA194E" w:rsidP="00C66744">
      <w:pPr>
        <w:ind w:left="360"/>
        <w:rPr>
          <w:ins w:id="29" w:author="Hu, Thomas (DI SW STS R&amp;D SIM QA SHG)" w:date="2020-03-19T12:06:00Z"/>
        </w:rPr>
      </w:pPr>
      <w:proofErr w:type="spellStart"/>
      <w:proofErr w:type="gramStart"/>
      <w:ins w:id="30" w:author="Hu, Thomas (DI SW STS R&amp;D SIM QA SHG)" w:date="2020-03-19T12:06:00Z">
        <w:r>
          <w:t>rc:robust</w:t>
        </w:r>
        <w:proofErr w:type="spellEnd"/>
        <w:proofErr w:type="gramEnd"/>
        <w:r>
          <w:t xml:space="preserve"> copy</w:t>
        </w:r>
      </w:ins>
      <w:ins w:id="31" w:author="Hu, Thomas (DI SW STS R&amp;D SIM QA SHG)" w:date="2020-03-19T12:07:00Z">
        <w:r w:rsidR="00F20355">
          <w:t xml:space="preserve"> to local folder.</w:t>
        </w:r>
        <w:r w:rsidR="00F72480">
          <w:t>(it costs about 4 minutes for every downloading and unzip.)</w:t>
        </w:r>
      </w:ins>
    </w:p>
    <w:p w14:paraId="67FE2605" w14:textId="19F8D503" w:rsidR="00EA194E" w:rsidRDefault="00EA194E" w:rsidP="00C66744">
      <w:pPr>
        <w:ind w:left="360"/>
        <w:rPr>
          <w:ins w:id="32" w:author="Hu, Thomas (DI SW STS R&amp;D SIM QA SHG)" w:date="2020-03-19T12:06:00Z"/>
        </w:rPr>
      </w:pPr>
      <w:proofErr w:type="spellStart"/>
      <w:ins w:id="33" w:author="Hu, Thomas (DI SW STS R&amp;D SIM QA SHG)" w:date="2020-03-19T12:06:00Z">
        <w:r>
          <w:t>nv</w:t>
        </w:r>
        <w:proofErr w:type="spellEnd"/>
        <w:r>
          <w:t xml:space="preserve">: to start </w:t>
        </w:r>
        <w:proofErr w:type="spellStart"/>
        <w:r>
          <w:t>samcef</w:t>
        </w:r>
        <w:proofErr w:type="spellEnd"/>
        <w:r>
          <w:t>, c</w:t>
        </w:r>
      </w:ins>
      <w:ins w:id="34" w:author="Hu, Thomas (DI SW STS R&amp;D SIM QA SHG)" w:date="2020-03-19T12:07:00Z">
        <w:r>
          <w:t xml:space="preserve">ommand: </w:t>
        </w:r>
      </w:ins>
      <w:proofErr w:type="spellStart"/>
      <w:ins w:id="35" w:author="Hu, Thomas (DI SW STS R&amp;D SIM QA SHG)" w:date="2020-03-19T12:06:00Z">
        <w:r>
          <w:t>nv</w:t>
        </w:r>
        <w:proofErr w:type="spellEnd"/>
        <w:r>
          <w:t xml:space="preserve"> 99</w:t>
        </w:r>
      </w:ins>
    </w:p>
    <w:p w14:paraId="05CC8F60" w14:textId="55EC7C5B" w:rsidR="00EA194E" w:rsidRDefault="00EA194E" w:rsidP="00C66744">
      <w:pPr>
        <w:ind w:left="360"/>
      </w:pPr>
      <w:ins w:id="36" w:author="Hu, Thomas (DI SW STS R&amp;D SIM QA SHG)" w:date="2020-03-19T12:06:00Z">
        <w:r>
          <w:object w:dxaOrig="1533" w:dyaOrig="1111" w14:anchorId="57421C28">
            <v:shape id="_x0000_i1027" type="#_x0000_t75" style="width:76.85pt;height:55.9pt" o:ole="">
              <v:imagedata r:id="rId17" o:title=""/>
            </v:shape>
            <o:OLEObject Type="Embed" ProgID="Package" ShapeID="_x0000_i1027" DrawAspect="Icon" ObjectID="_1660414284" r:id="rId18"/>
          </w:object>
        </w:r>
      </w:ins>
      <w:ins w:id="37" w:author="Hu, Thomas (DI SW STS R&amp;D SIM QA SHG)" w:date="2020-03-19T12:06:00Z">
        <w:r>
          <w:object w:dxaOrig="1533" w:dyaOrig="1111" w14:anchorId="1ADE9C7C">
            <v:shape id="_x0000_i1028" type="#_x0000_t75" style="width:76.85pt;height:55.9pt" o:ole="">
              <v:imagedata r:id="rId19" o:title=""/>
            </v:shape>
            <o:OLEObject Type="Embed" ProgID="Package" ShapeID="_x0000_i1028" DrawAspect="Icon" ObjectID="_1660414285" r:id="rId20"/>
          </w:object>
        </w:r>
      </w:ins>
    </w:p>
    <w:p w14:paraId="148F5D17" w14:textId="24F30D3B" w:rsidR="00C66744" w:rsidRDefault="00C66744" w:rsidP="00C66744"/>
    <w:p w14:paraId="1D4DA038" w14:textId="7BDB07AB" w:rsidR="00C66744" w:rsidRDefault="00772EF4" w:rsidP="0026416F">
      <w:r>
        <w:t>Part2: linux</w:t>
      </w:r>
    </w:p>
    <w:p w14:paraId="0CED7AE9" w14:textId="6985913A" w:rsidR="00CC4A7E" w:rsidRDefault="00CC4A7E" w:rsidP="0026416F">
      <w:r>
        <w:t>Linux</w:t>
      </w:r>
      <w:r w:rsidR="00BC59CF">
        <w:t>: lgli6s03</w:t>
      </w:r>
      <w:r w:rsidR="008110A8">
        <w:t xml:space="preserve"> </w:t>
      </w:r>
      <w:r w:rsidR="00BB4977">
        <w:t>(</w:t>
      </w:r>
      <w:r w:rsidR="00355B6F">
        <w:t xml:space="preserve">through </w:t>
      </w:r>
      <w:proofErr w:type="spellStart"/>
      <w:r w:rsidR="00355B6F">
        <w:t>mobaxterm</w:t>
      </w:r>
      <w:proofErr w:type="spellEnd"/>
      <w:r w:rsidR="00355B6F">
        <w:t xml:space="preserve">, </w:t>
      </w:r>
      <w:r w:rsidR="00BB4977">
        <w:t>Shanghai)</w:t>
      </w:r>
      <w:r w:rsidR="00796882">
        <w:t>:</w:t>
      </w:r>
    </w:p>
    <w:p w14:paraId="442155E2" w14:textId="4E111A77" w:rsidR="00393599" w:rsidRDefault="003D0407" w:rsidP="0026416F">
      <w:pPr>
        <w:rPr>
          <w:ins w:id="38" w:author="Hu, Thomas (DI SW STS R&amp;D SIM QA SHG)" w:date="2020-02-07T20:24:00Z"/>
        </w:rPr>
      </w:pPr>
      <w:r>
        <w:object w:dxaOrig="1632" w:dyaOrig="1184" w14:anchorId="4DE88F0D">
          <v:shape id="_x0000_i1029" type="#_x0000_t75" style="width:79pt;height:58.05pt" o:ole="" o:bordertopcolor="this" o:borderleftcolor="this" o:borderbottomcolor="this" o:borderrightcolor="this" filled="t" fillcolor="#ed7d31 [3205]">
            <v:fill opacity="36700f"/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ackage" ShapeID="_x0000_i1029" DrawAspect="Icon" ObjectID="_1660414286" r:id="rId22"/>
        </w:object>
      </w:r>
      <w:ins w:id="39" w:author="Hu, Thomas (DI SW STS R&amp;D SIM QA SHG)" w:date="2020-02-07T20:22:00Z">
        <w:r w:rsidR="008435B2">
          <w:object w:dxaOrig="1533" w:dyaOrig="1111" w14:anchorId="463A048A">
            <v:shape id="_x0000_i1030" type="#_x0000_t75" style="width:76.85pt;height:55.35pt" o:ole="" o:bordertopcolor="this" o:borderleftcolor="this" o:borderbottomcolor="this" o:borderrightcolor="this">
              <v:imagedata r:id="rId23" o:title=""/>
              <w10:bordertop type="single" width="4" shadow="t"/>
              <w10:borderleft type="single" width="4" shadow="t"/>
              <w10:borderbottom type="single" width="4" shadow="t"/>
              <w10:borderright type="single" width="4" shadow="t"/>
            </v:shape>
            <o:OLEObject Type="Embed" ProgID="Package" ShapeID="_x0000_i1030" DrawAspect="Icon" ObjectID="_1660414287" r:id="rId24"/>
          </w:object>
        </w:r>
      </w:ins>
    </w:p>
    <w:p w14:paraId="0F5B72D3" w14:textId="70A5462F" w:rsidR="00170394" w:rsidRDefault="00170394" w:rsidP="0026416F">
      <w:pPr>
        <w:rPr>
          <w:ins w:id="40" w:author="Hu, Thomas (DI SW STS R&amp;D SIM QA SHG)" w:date="2020-02-07T20:24:00Z"/>
        </w:rPr>
      </w:pPr>
      <w:proofErr w:type="spellStart"/>
      <w:ins w:id="41" w:author="Hu, Thomas (DI SW STS R&amp;D SIM QA SHG)" w:date="2020-02-07T20:24:00Z">
        <w:r>
          <w:t>Mobaxterm</w:t>
        </w:r>
        <w:proofErr w:type="spellEnd"/>
        <w:r>
          <w:t xml:space="preserve"> is recommended for </w:t>
        </w:r>
        <w:proofErr w:type="spellStart"/>
        <w:r>
          <w:t>linux</w:t>
        </w:r>
        <w:proofErr w:type="spellEnd"/>
        <w:r>
          <w:t>.</w:t>
        </w:r>
      </w:ins>
    </w:p>
    <w:p w14:paraId="0F827289" w14:textId="05195B55" w:rsidR="00170394" w:rsidRDefault="00170394" w:rsidP="0026416F">
      <w:ins w:id="42" w:author="Hu, Thomas (DI SW STS R&amp;D SIM QA SHG)" w:date="2020-02-07T20:24:00Z">
        <w:r>
          <w:t xml:space="preserve">Advanced SSH setting in </w:t>
        </w:r>
        <w:proofErr w:type="spellStart"/>
        <w:r>
          <w:t>mob</w:t>
        </w:r>
      </w:ins>
      <w:ins w:id="43" w:author="Hu, Thomas (DI SW STS R&amp;D SIM QA SHG)" w:date="2020-02-07T20:25:00Z">
        <w:r>
          <w:t>axterm</w:t>
        </w:r>
        <w:proofErr w:type="spellEnd"/>
        <w:r>
          <w:t>.</w:t>
        </w:r>
      </w:ins>
      <w:ins w:id="44" w:author="Hu, Thomas (DI SW STS R&amp;D SIM QA SHG)" w:date="2020-02-07T20:24:00Z">
        <w:r>
          <w:t xml:space="preserve"> </w:t>
        </w:r>
        <w:r w:rsidRPr="00170394">
          <w:t>export SHELL=/bin/</w:t>
        </w:r>
        <w:proofErr w:type="spellStart"/>
        <w:proofErr w:type="gramStart"/>
        <w:r w:rsidRPr="00170394">
          <w:t>csh;exec</w:t>
        </w:r>
        <w:proofErr w:type="spellEnd"/>
        <w:proofErr w:type="gramEnd"/>
        <w:r w:rsidRPr="00170394">
          <w:t xml:space="preserve"> </w:t>
        </w:r>
        <w:proofErr w:type="spellStart"/>
        <w:r w:rsidRPr="00170394">
          <w:t>csh</w:t>
        </w:r>
        <w:proofErr w:type="spellEnd"/>
        <w:r w:rsidRPr="00170394">
          <w:t xml:space="preserve"> -l</w:t>
        </w:r>
      </w:ins>
    </w:p>
    <w:p w14:paraId="62792B31" w14:textId="13E7CBDA" w:rsidR="00E11D2A" w:rsidRDefault="00D113B9" w:rsidP="00393599">
      <w:pPr>
        <w:keepNext/>
        <w:rPr>
          <w:ins w:id="45" w:author="Hu, Thomas (DI SW STS R&amp;D SIM QA SHG)" w:date="2020-02-07T20:11:00Z"/>
        </w:rPr>
      </w:pPr>
      <w:r>
        <w:t xml:space="preserve">This </w:t>
      </w:r>
      <w:r w:rsidRPr="00393599">
        <w:rPr>
          <w:b/>
          <w:color w:val="000000" w:themeColor="text1"/>
          <w:sz w:val="24"/>
          <w:szCs w:val="24"/>
          <w:u w:val="single"/>
        </w:rPr>
        <w:t>.</w:t>
      </w:r>
      <w:proofErr w:type="spellStart"/>
      <w:r w:rsidRPr="00393599">
        <w:rPr>
          <w:b/>
          <w:color w:val="000000" w:themeColor="text1"/>
          <w:sz w:val="24"/>
          <w:szCs w:val="24"/>
          <w:u w:val="single"/>
        </w:rPr>
        <w:t>bashrc</w:t>
      </w:r>
      <w:proofErr w:type="spellEnd"/>
      <w:r>
        <w:t xml:space="preserve"> file could be created if it does not exist</w:t>
      </w:r>
      <w:r w:rsidR="00393599">
        <w:t xml:space="preserve"> in the folder </w:t>
      </w:r>
      <w:r w:rsidR="00D01D9E">
        <w:fldChar w:fldCharType="begin"/>
      </w:r>
      <w:r w:rsidR="00D01D9E">
        <w:instrText xml:space="preserve"> HYPERLINK "file:///\\\\plm\\lgnas\\euler\\n8icul" </w:instrText>
      </w:r>
      <w:r w:rsidR="00D01D9E">
        <w:fldChar w:fldCharType="separate"/>
      </w:r>
      <w:r w:rsidR="00393599" w:rsidRPr="0075115B">
        <w:rPr>
          <w:rStyle w:val="Hyperlink"/>
        </w:rPr>
        <w:t>\\plm\lgnas\</w:t>
      </w:r>
      <w:ins w:id="46" w:author="Hu, Thomas (DI SW STS R&amp;D SIM QA SHG)" w:date="2020-02-07T20:11:00Z">
        <w:r w:rsidR="008C3C00">
          <w:rPr>
            <w:rStyle w:val="Hyperlink"/>
          </w:rPr>
          <w:t>users</w:t>
        </w:r>
      </w:ins>
      <w:del w:id="47" w:author="Hu, Thomas (DI SW STS R&amp;D SIM QA SHG)" w:date="2020-02-07T20:11:00Z">
        <w:r w:rsidR="00393599" w:rsidRPr="0075115B" w:rsidDel="008C3C00">
          <w:rPr>
            <w:rStyle w:val="Hyperlink"/>
          </w:rPr>
          <w:delText>euler</w:delText>
        </w:r>
      </w:del>
      <w:r w:rsidR="00393599" w:rsidRPr="0075115B">
        <w:rPr>
          <w:rStyle w:val="Hyperlink"/>
        </w:rPr>
        <w:t>\n8icul</w:t>
      </w:r>
      <w:r w:rsidR="00D01D9E">
        <w:rPr>
          <w:rStyle w:val="Hyperlink"/>
        </w:rPr>
        <w:fldChar w:fldCharType="end"/>
      </w:r>
      <w:r>
        <w:t>.</w:t>
      </w:r>
      <w:r w:rsidR="00393599">
        <w:t xml:space="preserve"> (n8icul is the user name for yibao</w:t>
      </w:r>
      <w:r w:rsidR="007A1A90">
        <w:t>, you should know your own name for u disk</w:t>
      </w:r>
      <w:r w:rsidR="00393599">
        <w:t>)</w:t>
      </w:r>
    </w:p>
    <w:p w14:paraId="3E842D8E" w14:textId="1554341D" w:rsidR="00C37AA3" w:rsidRDefault="00FC485A" w:rsidP="00393599">
      <w:pPr>
        <w:keepNext/>
      </w:pPr>
      <w:ins w:id="48" w:author="Hu, Thomas (DI SW STS R&amp;D SIM QA SHG)" w:date="2020-02-07T20:11:00Z">
        <w:r>
          <w:fldChar w:fldCharType="begin"/>
        </w:r>
        <w:r>
          <w:instrText xml:space="preserve"> HYPERLINK "\\\\plm\\lgnas\\users\\n8icul" </w:instrText>
        </w:r>
        <w:r>
          <w:fldChar w:fldCharType="separate"/>
        </w:r>
        <w:r w:rsidRPr="001A1FC0">
          <w:rPr>
            <w:rStyle w:val="Hyperlink"/>
          </w:rPr>
          <w:t>\\plm\lgnas\users\n8icul</w:t>
        </w:r>
        <w:r>
          <w:fldChar w:fldCharType="end"/>
        </w:r>
        <w:r>
          <w:t xml:space="preserve">, it does not work, please file </w:t>
        </w:r>
      </w:ins>
      <w:proofErr w:type="spellStart"/>
      <w:proofErr w:type="gramStart"/>
      <w:ins w:id="49" w:author="Hu, Thomas (DI SW STS R&amp;D SIM QA SHG)" w:date="2020-02-07T20:12:00Z">
        <w:r>
          <w:t>HD.Help</w:t>
        </w:r>
        <w:proofErr w:type="spellEnd"/>
        <w:proofErr w:type="gramEnd"/>
        <w:r>
          <w:t>-desk.</w:t>
        </w:r>
      </w:ins>
    </w:p>
    <w:p w14:paraId="09492E52" w14:textId="77777777" w:rsidR="00772EF4" w:rsidRDefault="00772EF4" w:rsidP="00393599">
      <w:pPr>
        <w:keepNext/>
      </w:pPr>
    </w:p>
    <w:p w14:paraId="239690DA" w14:textId="77777777" w:rsidR="00D0153B" w:rsidRPr="00663F94" w:rsidRDefault="00D0153B" w:rsidP="00663F94">
      <w:pPr>
        <w:spacing w:line="240" w:lineRule="auto"/>
        <w:rPr>
          <w:rFonts w:ascii="Arial" w:hAnsi="Arial" w:cs="Arial"/>
          <w:color w:val="1F497D"/>
          <w:lang w:eastAsia="en-US"/>
        </w:rPr>
      </w:pPr>
      <w:r w:rsidRPr="00663F94">
        <w:rPr>
          <w:rFonts w:ascii="Arial" w:hAnsi="Arial" w:cs="Arial"/>
          <w:color w:val="1F497D"/>
          <w:lang w:eastAsia="en-US"/>
        </w:rPr>
        <w:t>It seems that you don't have rights to access the /samsrc2/</w:t>
      </w:r>
      <w:proofErr w:type="spellStart"/>
      <w:r w:rsidRPr="00663F94">
        <w:rPr>
          <w:rFonts w:ascii="Arial" w:hAnsi="Arial" w:cs="Arial"/>
          <w:color w:val="1F497D"/>
          <w:lang w:eastAsia="en-US"/>
        </w:rPr>
        <w:t>srcvyysam</w:t>
      </w:r>
      <w:proofErr w:type="spellEnd"/>
      <w:r w:rsidRPr="00663F94">
        <w:rPr>
          <w:rFonts w:ascii="Arial" w:hAnsi="Arial" w:cs="Arial"/>
          <w:color w:val="1F497D"/>
          <w:lang w:eastAsia="en-US"/>
        </w:rPr>
        <w:t xml:space="preserve"> directory. Don't worry, we can set the basic environment variables manually, for bash execute:</w:t>
      </w:r>
    </w:p>
    <w:p w14:paraId="623FC96B" w14:textId="77777777" w:rsidR="00D0153B" w:rsidRPr="00663F94" w:rsidRDefault="00D0153B" w:rsidP="00663F94">
      <w:pPr>
        <w:spacing w:line="240" w:lineRule="auto"/>
        <w:ind w:left="720"/>
        <w:rPr>
          <w:rFonts w:ascii="Courier New" w:hAnsi="Courier New" w:cs="Courier New"/>
          <w:b/>
          <w:bCs/>
          <w:color w:val="1F497D"/>
          <w:lang w:eastAsia="en-US"/>
        </w:rPr>
      </w:pPr>
      <w:r w:rsidRPr="00663F94">
        <w:rPr>
          <w:rFonts w:ascii="Courier New" w:hAnsi="Courier New" w:cs="Courier New"/>
          <w:b/>
          <w:bCs/>
          <w:color w:val="1F497D"/>
          <w:lang w:eastAsia="en-US"/>
        </w:rPr>
        <w:t>export SAM_EXE=/</w:t>
      </w:r>
      <w:proofErr w:type="spellStart"/>
      <w:r w:rsidRPr="00663F94">
        <w:rPr>
          <w:rFonts w:ascii="Courier New" w:hAnsi="Courier New" w:cs="Courier New"/>
          <w:b/>
          <w:bCs/>
          <w:color w:val="1F497D"/>
          <w:lang w:eastAsia="en-US"/>
        </w:rPr>
        <w:t>sambin</w:t>
      </w:r>
      <w:proofErr w:type="spellEnd"/>
      <w:r w:rsidRPr="00663F94">
        <w:rPr>
          <w:rFonts w:ascii="Courier New" w:hAnsi="Courier New" w:cs="Courier New"/>
          <w:b/>
          <w:bCs/>
          <w:color w:val="1F497D"/>
          <w:lang w:eastAsia="en-US"/>
        </w:rPr>
        <w:t>/</w:t>
      </w:r>
      <w:proofErr w:type="spellStart"/>
      <w:r w:rsidRPr="00663F94">
        <w:rPr>
          <w:rFonts w:ascii="Courier New" w:hAnsi="Courier New" w:cs="Courier New"/>
          <w:b/>
          <w:bCs/>
          <w:color w:val="1F497D"/>
          <w:lang w:eastAsia="en-US"/>
        </w:rPr>
        <w:t>samcef</w:t>
      </w:r>
      <w:proofErr w:type="spellEnd"/>
      <w:r w:rsidRPr="00663F94">
        <w:rPr>
          <w:rFonts w:ascii="Courier New" w:hAnsi="Courier New" w:cs="Courier New"/>
          <w:b/>
          <w:bCs/>
          <w:color w:val="1F497D"/>
          <w:lang w:eastAsia="en-US"/>
        </w:rPr>
        <w:t>/v99/exec/64-i8-release</w:t>
      </w:r>
    </w:p>
    <w:p w14:paraId="441EFFFD" w14:textId="77777777" w:rsidR="00D0153B" w:rsidRPr="00663F94" w:rsidRDefault="00D0153B" w:rsidP="00663F94">
      <w:pPr>
        <w:spacing w:line="240" w:lineRule="auto"/>
        <w:ind w:left="720"/>
        <w:rPr>
          <w:rFonts w:ascii="Courier New" w:hAnsi="Courier New" w:cs="Courier New"/>
          <w:b/>
          <w:bCs/>
          <w:color w:val="1F497D"/>
          <w:lang w:eastAsia="en-US"/>
        </w:rPr>
      </w:pPr>
      <w:r w:rsidRPr="00663F94">
        <w:rPr>
          <w:rFonts w:ascii="Courier New" w:hAnsi="Courier New" w:cs="Courier New"/>
          <w:b/>
          <w:bCs/>
          <w:color w:val="1F497D"/>
          <w:lang w:eastAsia="en-US"/>
        </w:rPr>
        <w:t>export PATH=$SAM_EXE:$PATH</w:t>
      </w:r>
    </w:p>
    <w:p w14:paraId="744F58E2" w14:textId="77777777" w:rsidR="00D0153B" w:rsidRPr="00663F94" w:rsidRDefault="00D0153B" w:rsidP="00663F94">
      <w:pPr>
        <w:spacing w:line="240" w:lineRule="auto"/>
        <w:ind w:left="720"/>
        <w:rPr>
          <w:rFonts w:ascii="Courier New" w:hAnsi="Courier New" w:cs="Courier New"/>
          <w:b/>
          <w:bCs/>
          <w:color w:val="1F497D"/>
          <w:lang w:eastAsia="en-US"/>
        </w:rPr>
      </w:pPr>
      <w:r w:rsidRPr="00663F94">
        <w:rPr>
          <w:rFonts w:ascii="Courier New" w:hAnsi="Courier New" w:cs="Courier New"/>
          <w:b/>
          <w:bCs/>
          <w:color w:val="1F497D"/>
          <w:lang w:eastAsia="en-US"/>
        </w:rPr>
        <w:t>export SAM_ZONE=10000000</w:t>
      </w:r>
    </w:p>
    <w:p w14:paraId="2311DD59" w14:textId="77777777" w:rsidR="00D0153B" w:rsidRPr="00663F94" w:rsidRDefault="00D0153B" w:rsidP="00663F94">
      <w:pPr>
        <w:spacing w:line="240" w:lineRule="auto"/>
        <w:rPr>
          <w:rFonts w:ascii="Arial" w:hAnsi="Arial" w:cs="Arial"/>
          <w:color w:val="1F497D"/>
          <w:lang w:eastAsia="en-US"/>
        </w:rPr>
      </w:pPr>
      <w:r w:rsidRPr="00663F94">
        <w:rPr>
          <w:rFonts w:ascii="Arial" w:hAnsi="Arial" w:cs="Arial"/>
          <w:color w:val="1F497D"/>
          <w:lang w:eastAsia="en-US"/>
        </w:rPr>
        <w:t xml:space="preserve">or if you are using </w:t>
      </w:r>
      <w:proofErr w:type="spellStart"/>
      <w:r w:rsidRPr="00663F94">
        <w:rPr>
          <w:rFonts w:ascii="Arial" w:hAnsi="Arial" w:cs="Arial"/>
          <w:color w:val="1F497D"/>
          <w:lang w:eastAsia="en-US"/>
        </w:rPr>
        <w:t>csh</w:t>
      </w:r>
      <w:proofErr w:type="spellEnd"/>
      <w:r w:rsidRPr="00663F94">
        <w:rPr>
          <w:rFonts w:ascii="Arial" w:hAnsi="Arial" w:cs="Arial"/>
          <w:color w:val="1F497D"/>
          <w:lang w:eastAsia="en-US"/>
        </w:rPr>
        <w:t xml:space="preserve"> do:</w:t>
      </w:r>
    </w:p>
    <w:p w14:paraId="7F6573EC" w14:textId="77777777" w:rsidR="00D0153B" w:rsidRPr="00663F94" w:rsidRDefault="00D0153B" w:rsidP="00663F94">
      <w:pPr>
        <w:spacing w:line="240" w:lineRule="auto"/>
        <w:ind w:left="720"/>
        <w:rPr>
          <w:rFonts w:ascii="Courier New" w:hAnsi="Courier New" w:cs="Courier New"/>
          <w:b/>
          <w:bCs/>
          <w:color w:val="1F497D"/>
          <w:lang w:eastAsia="en-US"/>
        </w:rPr>
      </w:pPr>
      <w:proofErr w:type="spellStart"/>
      <w:r w:rsidRPr="00663F94">
        <w:rPr>
          <w:rFonts w:ascii="Courier New" w:hAnsi="Courier New" w:cs="Courier New"/>
          <w:b/>
          <w:bCs/>
          <w:color w:val="1F497D"/>
          <w:lang w:eastAsia="en-US"/>
        </w:rPr>
        <w:t>setenv</w:t>
      </w:r>
      <w:proofErr w:type="spellEnd"/>
      <w:r w:rsidRPr="00663F94">
        <w:rPr>
          <w:rFonts w:ascii="Courier New" w:hAnsi="Courier New" w:cs="Courier New"/>
          <w:b/>
          <w:bCs/>
          <w:color w:val="1F497D"/>
          <w:lang w:eastAsia="en-US"/>
        </w:rPr>
        <w:t xml:space="preserve"> SAM_EXE /</w:t>
      </w:r>
      <w:proofErr w:type="spellStart"/>
      <w:r w:rsidRPr="00663F94">
        <w:rPr>
          <w:rFonts w:ascii="Courier New" w:hAnsi="Courier New" w:cs="Courier New"/>
          <w:b/>
          <w:bCs/>
          <w:color w:val="1F497D"/>
          <w:lang w:eastAsia="en-US"/>
        </w:rPr>
        <w:t>sambin</w:t>
      </w:r>
      <w:proofErr w:type="spellEnd"/>
      <w:r w:rsidRPr="00663F94">
        <w:rPr>
          <w:rFonts w:ascii="Courier New" w:hAnsi="Courier New" w:cs="Courier New"/>
          <w:b/>
          <w:bCs/>
          <w:color w:val="1F497D"/>
          <w:lang w:eastAsia="en-US"/>
        </w:rPr>
        <w:t>/</w:t>
      </w:r>
      <w:proofErr w:type="spellStart"/>
      <w:r w:rsidRPr="00663F94">
        <w:rPr>
          <w:rFonts w:ascii="Courier New" w:hAnsi="Courier New" w:cs="Courier New"/>
          <w:b/>
          <w:bCs/>
          <w:color w:val="1F497D"/>
          <w:lang w:eastAsia="en-US"/>
        </w:rPr>
        <w:t>samcef</w:t>
      </w:r>
      <w:proofErr w:type="spellEnd"/>
      <w:r w:rsidRPr="00663F94">
        <w:rPr>
          <w:rFonts w:ascii="Courier New" w:hAnsi="Courier New" w:cs="Courier New"/>
          <w:b/>
          <w:bCs/>
          <w:color w:val="1F497D"/>
          <w:lang w:eastAsia="en-US"/>
        </w:rPr>
        <w:t>/v99/exec/64-i8-release</w:t>
      </w:r>
    </w:p>
    <w:p w14:paraId="721D27B5" w14:textId="77777777" w:rsidR="00D0153B" w:rsidRPr="00663F94" w:rsidRDefault="00D0153B" w:rsidP="00663F94">
      <w:pPr>
        <w:spacing w:line="240" w:lineRule="auto"/>
        <w:ind w:left="720"/>
        <w:rPr>
          <w:rFonts w:ascii="Courier New" w:hAnsi="Courier New" w:cs="Courier New"/>
          <w:b/>
          <w:bCs/>
          <w:color w:val="1F497D"/>
          <w:lang w:eastAsia="en-US"/>
        </w:rPr>
      </w:pPr>
      <w:proofErr w:type="spellStart"/>
      <w:r w:rsidRPr="00663F94">
        <w:rPr>
          <w:rFonts w:ascii="Courier New" w:hAnsi="Courier New" w:cs="Courier New"/>
          <w:b/>
          <w:bCs/>
          <w:color w:val="1F497D"/>
          <w:lang w:eastAsia="en-US"/>
        </w:rPr>
        <w:t>setenv</w:t>
      </w:r>
      <w:proofErr w:type="spellEnd"/>
      <w:r w:rsidRPr="00663F94">
        <w:rPr>
          <w:rFonts w:ascii="Courier New" w:hAnsi="Courier New" w:cs="Courier New"/>
          <w:b/>
          <w:bCs/>
          <w:color w:val="1F497D"/>
          <w:lang w:eastAsia="en-US"/>
        </w:rPr>
        <w:t xml:space="preserve"> PATH $SAM_EXE:$PATH</w:t>
      </w:r>
    </w:p>
    <w:p w14:paraId="22390B58" w14:textId="624238F3" w:rsidR="00D0153B" w:rsidRPr="00663F94" w:rsidRDefault="00D0153B" w:rsidP="00663F94">
      <w:pPr>
        <w:spacing w:line="240" w:lineRule="auto"/>
        <w:ind w:left="720"/>
        <w:rPr>
          <w:rFonts w:ascii="Courier New" w:hAnsi="Courier New" w:cs="Courier New"/>
          <w:b/>
          <w:bCs/>
          <w:color w:val="1F497D"/>
          <w:lang w:eastAsia="en-US"/>
        </w:rPr>
      </w:pPr>
      <w:proofErr w:type="spellStart"/>
      <w:r w:rsidRPr="00663F94">
        <w:rPr>
          <w:rFonts w:ascii="Courier New" w:hAnsi="Courier New" w:cs="Courier New"/>
          <w:b/>
          <w:bCs/>
          <w:color w:val="1F497D"/>
          <w:lang w:eastAsia="en-US"/>
        </w:rPr>
        <w:t>setenv</w:t>
      </w:r>
      <w:proofErr w:type="spellEnd"/>
      <w:r w:rsidRPr="00663F94">
        <w:rPr>
          <w:rFonts w:ascii="Courier New" w:hAnsi="Courier New" w:cs="Courier New"/>
          <w:b/>
          <w:bCs/>
          <w:color w:val="1F497D"/>
          <w:lang w:eastAsia="en-US"/>
        </w:rPr>
        <w:t xml:space="preserve"> SAM_ZONE 10000000</w:t>
      </w:r>
    </w:p>
    <w:p w14:paraId="7D81912D" w14:textId="218FBBE3" w:rsidR="00D0153B" w:rsidRPr="00663F94" w:rsidRDefault="00D0153B" w:rsidP="00663F94">
      <w:pPr>
        <w:spacing w:line="240" w:lineRule="auto"/>
        <w:rPr>
          <w:rFonts w:ascii="Arial" w:hAnsi="Arial" w:cs="Arial"/>
          <w:color w:val="1F497D"/>
          <w:lang w:eastAsia="en-US"/>
        </w:rPr>
      </w:pPr>
      <w:r w:rsidRPr="00663F94">
        <w:rPr>
          <w:rFonts w:ascii="Arial" w:hAnsi="Arial" w:cs="Arial"/>
          <w:color w:val="1F497D"/>
          <w:lang w:eastAsia="en-US"/>
        </w:rPr>
        <w:t>You can add these commands to the .</w:t>
      </w:r>
      <w:proofErr w:type="spellStart"/>
      <w:r w:rsidRPr="00663F94">
        <w:rPr>
          <w:rFonts w:ascii="Arial" w:hAnsi="Arial" w:cs="Arial"/>
          <w:color w:val="1F497D"/>
          <w:lang w:eastAsia="en-US"/>
        </w:rPr>
        <w:t>bashrc</w:t>
      </w:r>
      <w:proofErr w:type="spellEnd"/>
      <w:r w:rsidRPr="00663F94">
        <w:rPr>
          <w:rFonts w:ascii="Arial" w:hAnsi="Arial" w:cs="Arial"/>
          <w:color w:val="1F497D"/>
          <w:lang w:eastAsia="en-US"/>
        </w:rPr>
        <w:t xml:space="preserve"> or .</w:t>
      </w:r>
      <w:proofErr w:type="spellStart"/>
      <w:r w:rsidRPr="00663F94">
        <w:rPr>
          <w:rFonts w:ascii="Arial" w:hAnsi="Arial" w:cs="Arial"/>
          <w:color w:val="1F497D"/>
          <w:lang w:eastAsia="en-US"/>
        </w:rPr>
        <w:t>cshrc</w:t>
      </w:r>
      <w:proofErr w:type="spellEnd"/>
      <w:r w:rsidRPr="00663F94">
        <w:rPr>
          <w:rFonts w:ascii="Arial" w:hAnsi="Arial" w:cs="Arial"/>
          <w:color w:val="1F497D"/>
          <w:lang w:eastAsia="en-US"/>
        </w:rPr>
        <w:t xml:space="preserve"> scripts on you home directory do </w:t>
      </w:r>
      <w:proofErr w:type="spellStart"/>
      <w:r w:rsidRPr="00663F94">
        <w:rPr>
          <w:rFonts w:ascii="Arial" w:hAnsi="Arial" w:cs="Arial"/>
          <w:color w:val="1F497D"/>
          <w:lang w:eastAsia="en-US"/>
        </w:rPr>
        <w:t>do</w:t>
      </w:r>
      <w:proofErr w:type="spellEnd"/>
      <w:r w:rsidRPr="00663F94">
        <w:rPr>
          <w:rFonts w:ascii="Arial" w:hAnsi="Arial" w:cs="Arial"/>
          <w:color w:val="1F497D"/>
          <w:lang w:eastAsia="en-US"/>
        </w:rPr>
        <w:t xml:space="preserve"> this automatically after each login.</w:t>
      </w:r>
    </w:p>
    <w:p w14:paraId="6EAB62EF" w14:textId="77777777" w:rsidR="00D0153B" w:rsidRPr="00663F94" w:rsidRDefault="00D0153B" w:rsidP="00663F94">
      <w:pPr>
        <w:spacing w:line="240" w:lineRule="auto"/>
        <w:rPr>
          <w:rFonts w:ascii="Arial" w:hAnsi="Arial" w:cs="Arial"/>
          <w:color w:val="1F497D"/>
          <w:lang w:eastAsia="en-US"/>
        </w:rPr>
      </w:pPr>
      <w:r w:rsidRPr="00663F94">
        <w:rPr>
          <w:rFonts w:ascii="Arial" w:hAnsi="Arial" w:cs="Arial"/>
          <w:color w:val="1F497D"/>
          <w:lang w:eastAsia="en-US"/>
        </w:rPr>
        <w:t>This should make it possible for you to execute the "</w:t>
      </w:r>
      <w:proofErr w:type="spellStart"/>
      <w:r w:rsidRPr="00663F94">
        <w:rPr>
          <w:rFonts w:ascii="Arial" w:hAnsi="Arial" w:cs="Arial"/>
          <w:color w:val="1F497D"/>
          <w:lang w:eastAsia="en-US"/>
        </w:rPr>
        <w:t>samcef</w:t>
      </w:r>
      <w:proofErr w:type="spellEnd"/>
      <w:r w:rsidRPr="00663F94">
        <w:rPr>
          <w:rFonts w:ascii="Arial" w:hAnsi="Arial" w:cs="Arial"/>
          <w:color w:val="1F497D"/>
          <w:lang w:eastAsia="en-US"/>
        </w:rPr>
        <w:t>" command. Please try these and tell me if there is any problem.</w:t>
      </w:r>
    </w:p>
    <w:p w14:paraId="3FFF4C4E" w14:textId="77777777" w:rsidR="00D0153B" w:rsidRPr="00663F94" w:rsidRDefault="00D0153B" w:rsidP="00663F94">
      <w:pPr>
        <w:spacing w:line="240" w:lineRule="auto"/>
        <w:rPr>
          <w:rFonts w:ascii="Arial" w:hAnsi="Arial" w:cs="Arial"/>
          <w:color w:val="1F497D"/>
          <w:lang w:eastAsia="en-US"/>
        </w:rPr>
      </w:pPr>
    </w:p>
    <w:p w14:paraId="401F3250" w14:textId="77777777" w:rsidR="00D0153B" w:rsidRPr="00663F94" w:rsidRDefault="00D0153B" w:rsidP="00663F94">
      <w:pPr>
        <w:spacing w:line="240" w:lineRule="auto"/>
        <w:rPr>
          <w:rFonts w:ascii="Arial" w:hAnsi="Arial" w:cs="Arial"/>
          <w:color w:val="1F497D"/>
          <w:lang w:eastAsia="en-US"/>
        </w:rPr>
      </w:pPr>
      <w:r w:rsidRPr="00663F94">
        <w:rPr>
          <w:rFonts w:ascii="Arial" w:hAnsi="Arial" w:cs="Arial"/>
          <w:color w:val="1F497D"/>
          <w:lang w:eastAsia="en-US"/>
        </w:rPr>
        <w:t>Kind regards</w:t>
      </w:r>
    </w:p>
    <w:p w14:paraId="1DB880A0" w14:textId="77777777" w:rsidR="00D0153B" w:rsidRPr="00663F94" w:rsidRDefault="00D0153B" w:rsidP="00663F94">
      <w:pPr>
        <w:spacing w:line="240" w:lineRule="auto"/>
        <w:rPr>
          <w:rFonts w:ascii="Arial" w:hAnsi="Arial" w:cs="Arial"/>
          <w:color w:val="1F497D"/>
          <w:lang w:eastAsia="en-US"/>
        </w:rPr>
      </w:pPr>
      <w:r w:rsidRPr="00663F94">
        <w:rPr>
          <w:rFonts w:ascii="Arial" w:hAnsi="Arial" w:cs="Arial"/>
          <w:color w:val="1F497D"/>
          <w:lang w:eastAsia="en-US"/>
        </w:rPr>
        <w:t xml:space="preserve">- Miguel </w:t>
      </w:r>
    </w:p>
    <w:p w14:paraId="07DA0913" w14:textId="153221A4" w:rsidR="00D0153B" w:rsidRDefault="00D0153B" w:rsidP="00D0153B">
      <w:pPr>
        <w:rPr>
          <w:rFonts w:ascii="Courier New" w:hAnsi="Courier New" w:cs="Courier New"/>
          <w:i/>
          <w:lang w:eastAsia="en-US"/>
        </w:rPr>
      </w:pPr>
      <w:r w:rsidRPr="00D0153B">
        <w:rPr>
          <w:rFonts w:ascii="Courier New" w:hAnsi="Courier New" w:cs="Courier New"/>
          <w:i/>
          <w:lang w:eastAsia="en-US"/>
        </w:rPr>
        <w:t>Vargas Miguel</w:t>
      </w:r>
    </w:p>
    <w:p w14:paraId="3F415044" w14:textId="77777777" w:rsidR="00822F84" w:rsidRDefault="00822F84" w:rsidP="00D0153B">
      <w:pPr>
        <w:rPr>
          <w:rFonts w:ascii="Courier New" w:hAnsi="Courier New" w:cs="Courier New"/>
          <w:i/>
          <w:lang w:eastAsia="en-US"/>
        </w:rPr>
      </w:pPr>
    </w:p>
    <w:p w14:paraId="6AD9A811" w14:textId="7688A497" w:rsidR="00D0153B" w:rsidRDefault="00D0153B" w:rsidP="00D0153B">
      <w:pPr>
        <w:rPr>
          <w:rFonts w:ascii="Courier New" w:hAnsi="Courier New" w:cs="Courier New"/>
          <w:i/>
          <w:lang w:eastAsia="en-US"/>
        </w:rPr>
      </w:pPr>
      <w:r>
        <w:rPr>
          <w:rFonts w:ascii="Courier New" w:hAnsi="Courier New" w:cs="Courier New"/>
          <w:i/>
          <w:lang w:eastAsia="en-US"/>
        </w:rPr>
        <w:t>Command in details:</w:t>
      </w:r>
    </w:p>
    <w:p w14:paraId="731F23D2" w14:textId="61B490D2" w:rsidR="00D0153B" w:rsidRPr="00352589" w:rsidRDefault="00D0153B" w:rsidP="00352589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  <w:lang w:eastAsia="en-US"/>
        </w:rPr>
      </w:pPr>
      <w:r w:rsidRPr="00222237">
        <w:rPr>
          <w:rFonts w:ascii="Courier New" w:hAnsi="Courier New" w:cs="Courier New"/>
          <w:i/>
          <w:color w:val="4472C4" w:themeColor="accent1"/>
          <w:lang w:eastAsia="en-US"/>
        </w:rPr>
        <w:t>ls -</w:t>
      </w:r>
      <w:proofErr w:type="spellStart"/>
      <w:r w:rsidRPr="00222237">
        <w:rPr>
          <w:rFonts w:ascii="Courier New" w:hAnsi="Courier New" w:cs="Courier New"/>
          <w:i/>
          <w:color w:val="4472C4" w:themeColor="accent1"/>
          <w:lang w:eastAsia="en-US"/>
        </w:rPr>
        <w:t>lh</w:t>
      </w:r>
      <w:proofErr w:type="spellEnd"/>
      <w:r w:rsidRPr="00222237">
        <w:rPr>
          <w:rFonts w:ascii="Courier New" w:hAnsi="Courier New" w:cs="Courier New"/>
          <w:i/>
          <w:color w:val="4472C4" w:themeColor="accent1"/>
          <w:lang w:eastAsia="en-US"/>
        </w:rPr>
        <w:t xml:space="preserve"> ~/.</w:t>
      </w:r>
      <w:proofErr w:type="spellStart"/>
      <w:r w:rsidRPr="00222237">
        <w:rPr>
          <w:rFonts w:ascii="Courier New" w:hAnsi="Courier New" w:cs="Courier New"/>
          <w:i/>
          <w:color w:val="4472C4" w:themeColor="accent1"/>
          <w:lang w:eastAsia="en-US"/>
        </w:rPr>
        <w:t>bashrc</w:t>
      </w:r>
      <w:proofErr w:type="spellEnd"/>
      <w:r w:rsidRPr="00352589">
        <w:rPr>
          <w:rFonts w:ascii="Courier New" w:hAnsi="Courier New" w:cs="Courier New"/>
          <w:i/>
          <w:lang w:eastAsia="en-US"/>
        </w:rPr>
        <w:t xml:space="preserve">           </w:t>
      </w:r>
      <w:r w:rsidRPr="00222237">
        <w:rPr>
          <w:rFonts w:ascii="Courier New" w:hAnsi="Courier New" w:cs="Courier New"/>
          <w:lang w:eastAsia="en-US"/>
        </w:rPr>
        <w:t>to check whether there is such file.</w:t>
      </w:r>
    </w:p>
    <w:p w14:paraId="73D82204" w14:textId="261F871A" w:rsidR="00D0153B" w:rsidRPr="00352589" w:rsidRDefault="00D0153B" w:rsidP="00352589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  <w:lang w:eastAsia="en-US"/>
        </w:rPr>
      </w:pPr>
      <w:r w:rsidRPr="00222237">
        <w:rPr>
          <w:rFonts w:ascii="Courier New" w:hAnsi="Courier New" w:cs="Courier New"/>
          <w:i/>
          <w:color w:val="4472C4" w:themeColor="accent1"/>
          <w:lang w:eastAsia="en-US"/>
        </w:rPr>
        <w:t>vi ~/.</w:t>
      </w:r>
      <w:proofErr w:type="spellStart"/>
      <w:r w:rsidRPr="00222237">
        <w:rPr>
          <w:rFonts w:ascii="Courier New" w:hAnsi="Courier New" w:cs="Courier New"/>
          <w:i/>
          <w:color w:val="4472C4" w:themeColor="accent1"/>
          <w:lang w:eastAsia="en-US"/>
        </w:rPr>
        <w:t>bashrc</w:t>
      </w:r>
      <w:proofErr w:type="spellEnd"/>
      <w:r w:rsidRPr="00352589">
        <w:rPr>
          <w:rFonts w:ascii="Courier New" w:hAnsi="Courier New" w:cs="Courier New"/>
          <w:i/>
          <w:lang w:eastAsia="en-US"/>
        </w:rPr>
        <w:t xml:space="preserve">               </w:t>
      </w:r>
      <w:r w:rsidRPr="00222237">
        <w:rPr>
          <w:rFonts w:ascii="Courier New" w:hAnsi="Courier New" w:cs="Courier New"/>
          <w:lang w:eastAsia="en-US"/>
        </w:rPr>
        <w:t>to edit or create the file.</w:t>
      </w:r>
    </w:p>
    <w:p w14:paraId="4AD5F6BB" w14:textId="64ADC4C0" w:rsidR="00D0153B" w:rsidRPr="00222237" w:rsidRDefault="00D0153B" w:rsidP="00352589">
      <w:pPr>
        <w:pStyle w:val="ListParagraph"/>
        <w:numPr>
          <w:ilvl w:val="0"/>
          <w:numId w:val="5"/>
        </w:numPr>
        <w:rPr>
          <w:rFonts w:ascii="Courier New" w:hAnsi="Courier New" w:cs="Courier New"/>
          <w:lang w:eastAsia="en-US"/>
        </w:rPr>
      </w:pPr>
      <w:r w:rsidRPr="00222237">
        <w:rPr>
          <w:rFonts w:ascii="Courier New" w:hAnsi="Courier New" w:cs="Courier New"/>
          <w:lang w:eastAsia="en-US"/>
        </w:rPr>
        <w:t>copy corresponding lines and paste them into the file(~/.</w:t>
      </w:r>
      <w:proofErr w:type="spellStart"/>
      <w:r w:rsidRPr="00222237">
        <w:rPr>
          <w:rFonts w:ascii="Courier New" w:hAnsi="Courier New" w:cs="Courier New"/>
          <w:lang w:eastAsia="en-US"/>
        </w:rPr>
        <w:t>bashrc</w:t>
      </w:r>
      <w:proofErr w:type="spellEnd"/>
      <w:r w:rsidRPr="00222237">
        <w:rPr>
          <w:rFonts w:ascii="Courier New" w:hAnsi="Courier New" w:cs="Courier New"/>
          <w:lang w:eastAsia="en-US"/>
        </w:rPr>
        <w:t>).</w:t>
      </w:r>
    </w:p>
    <w:p w14:paraId="7961DD07" w14:textId="0C8E19A6" w:rsidR="00352589" w:rsidRPr="00222237" w:rsidRDefault="00352589" w:rsidP="00352589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  <w:color w:val="4472C4" w:themeColor="accent1"/>
          <w:lang w:eastAsia="en-US"/>
        </w:rPr>
      </w:pPr>
      <w:r w:rsidRPr="00222237">
        <w:rPr>
          <w:rFonts w:ascii="Courier New" w:hAnsi="Courier New" w:cs="Courier New"/>
          <w:i/>
          <w:color w:val="4472C4" w:themeColor="accent1"/>
          <w:lang w:eastAsia="en-US"/>
        </w:rPr>
        <w:t>source ~/.</w:t>
      </w:r>
      <w:proofErr w:type="spellStart"/>
      <w:r w:rsidRPr="00222237">
        <w:rPr>
          <w:rFonts w:ascii="Courier New" w:hAnsi="Courier New" w:cs="Courier New"/>
          <w:i/>
          <w:color w:val="4472C4" w:themeColor="accent1"/>
          <w:lang w:eastAsia="en-US"/>
        </w:rPr>
        <w:t>bashrc</w:t>
      </w:r>
      <w:proofErr w:type="spellEnd"/>
    </w:p>
    <w:p w14:paraId="6B1B8C5B" w14:textId="0AEEA14D" w:rsidR="00D0153B" w:rsidRPr="00772EF4" w:rsidRDefault="0001481B" w:rsidP="0026416F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  <w:lang w:eastAsia="en-US"/>
        </w:rPr>
      </w:pPr>
      <w:proofErr w:type="spellStart"/>
      <w:r w:rsidRPr="00222237">
        <w:rPr>
          <w:rFonts w:ascii="Courier New" w:hAnsi="Courier New" w:cs="Courier New"/>
          <w:i/>
          <w:color w:val="4472C4" w:themeColor="accent1"/>
          <w:lang w:eastAsia="en-US"/>
        </w:rPr>
        <w:t>samcef</w:t>
      </w:r>
      <w:proofErr w:type="spellEnd"/>
      <w:r w:rsidRPr="00222237">
        <w:rPr>
          <w:rFonts w:ascii="Courier New" w:hAnsi="Courier New" w:cs="Courier New"/>
          <w:i/>
          <w:color w:val="4472C4" w:themeColor="accent1"/>
          <w:lang w:eastAsia="en-US"/>
        </w:rPr>
        <w:t xml:space="preserve"> ba</w:t>
      </w:r>
      <w:r>
        <w:rPr>
          <w:rFonts w:ascii="Courier New" w:hAnsi="Courier New" w:cs="Courier New"/>
          <w:i/>
          <w:lang w:eastAsia="en-US"/>
        </w:rPr>
        <w:t xml:space="preserve">             </w:t>
      </w:r>
      <w:r w:rsidR="00222237">
        <w:rPr>
          <w:rFonts w:ascii="Courier New" w:hAnsi="Courier New" w:cs="Courier New"/>
          <w:i/>
          <w:lang w:eastAsia="en-US"/>
        </w:rPr>
        <w:t xml:space="preserve">     </w:t>
      </w:r>
      <w:r w:rsidRPr="00222237">
        <w:rPr>
          <w:rFonts w:ascii="Courier New" w:hAnsi="Courier New" w:cs="Courier New"/>
          <w:lang w:eastAsia="en-US"/>
        </w:rPr>
        <w:t>to check the command.</w:t>
      </w:r>
    </w:p>
    <w:p w14:paraId="0FAD7A8D" w14:textId="0D433DC8" w:rsidR="00BC6B86" w:rsidRDefault="00BC6B86" w:rsidP="0026416F"/>
    <w:p w14:paraId="43BFFDB2" w14:textId="77777777" w:rsidR="007017EA" w:rsidRDefault="007017EA" w:rsidP="008C14B7">
      <w:pPr>
        <w:rPr>
          <w:ins w:id="50" w:author="Hu, Thomas (DI SW STS R&amp;D SIM QA SHG)" w:date="2020-03-27T13:27:00Z"/>
        </w:rPr>
      </w:pPr>
    </w:p>
    <w:p w14:paraId="06AD5325" w14:textId="77777777" w:rsidR="007017EA" w:rsidRDefault="007017EA" w:rsidP="008C14B7">
      <w:pPr>
        <w:rPr>
          <w:ins w:id="51" w:author="Hu, Thomas (DI SW STS R&amp;D SIM QA SHG)" w:date="2020-03-27T13:27:00Z"/>
        </w:rPr>
      </w:pPr>
    </w:p>
    <w:p w14:paraId="48DD28F9" w14:textId="77777777" w:rsidR="007017EA" w:rsidRDefault="007017EA" w:rsidP="008C14B7">
      <w:pPr>
        <w:rPr>
          <w:ins w:id="52" w:author="Hu, Thomas (DI SW STS R&amp;D SIM QA SHG)" w:date="2020-03-27T13:27:00Z"/>
        </w:rPr>
      </w:pPr>
    </w:p>
    <w:p w14:paraId="0901E467" w14:textId="6779AAF3" w:rsidR="008C14B7" w:rsidRDefault="008C14B7" w:rsidP="008C14B7">
      <w:pPr>
        <w:rPr>
          <w:ins w:id="53" w:author="Hu, Thomas (DI SW STS R&amp;D SIM QA SHG)" w:date="2020-03-27T13:27:00Z"/>
        </w:rPr>
      </w:pPr>
      <w:ins w:id="54" w:author="Hu, Thomas (DI SW STS R&amp;D SIM QA SHG)" w:date="2020-03-27T13:27:00Z">
        <w:r>
          <w:lastRenderedPageBreak/>
          <w:t>The command could be (on lgli6s07):</w:t>
        </w:r>
      </w:ins>
    </w:p>
    <w:p w14:paraId="28A403B5" w14:textId="77777777" w:rsidR="008C14B7" w:rsidRDefault="008C14B7" w:rsidP="008C14B7">
      <w:pPr>
        <w:rPr>
          <w:ins w:id="55" w:author="Hu, Thomas (DI SW STS R&amp;D SIM QA SHG)" w:date="2020-03-27T13:27:00Z"/>
          <w:rFonts w:ascii="Courier New" w:hAnsi="Courier New" w:cs="Courier New"/>
          <w:b/>
          <w:bCs/>
          <w:sz w:val="18"/>
          <w:szCs w:val="18"/>
        </w:rPr>
      </w:pPr>
      <w:ins w:id="56" w:author="Hu, Thomas (DI SW STS R&amp;D SIM QA SHG)" w:date="2020-03-27T13:27:00Z">
        <w:r>
          <w:rPr>
            <w:rFonts w:ascii="Courier New" w:hAnsi="Courier New" w:cs="Courier New"/>
            <w:b/>
            <w:bCs/>
            <w:sz w:val="18"/>
            <w:szCs w:val="18"/>
          </w:rPr>
          <w:t>grep -</w:t>
        </w:r>
        <w:proofErr w:type="spellStart"/>
        <w:r>
          <w:rPr>
            <w:rFonts w:ascii="Courier New" w:hAnsi="Courier New" w:cs="Courier New"/>
            <w:b/>
            <w:bCs/>
            <w:sz w:val="18"/>
            <w:szCs w:val="18"/>
          </w:rPr>
          <w:t>i</w:t>
        </w:r>
        <w:proofErr w:type="spellEnd"/>
        <w:r>
          <w:rPr>
            <w:rFonts w:ascii="Courier New" w:hAnsi="Courier New" w:cs="Courier New"/>
            <w:b/>
            <w:bCs/>
            <w:sz w:val="18"/>
            <w:szCs w:val="18"/>
          </w:rPr>
          <w:t xml:space="preserve"> PRELOAD $(find /samsrc2/</w:t>
        </w:r>
        <w:proofErr w:type="spellStart"/>
        <w:r>
          <w:rPr>
            <w:rFonts w:ascii="Courier New" w:hAnsi="Courier New" w:cs="Courier New"/>
            <w:b/>
            <w:bCs/>
            <w:sz w:val="18"/>
            <w:szCs w:val="18"/>
          </w:rPr>
          <w:t>ktest</w:t>
        </w:r>
        <w:proofErr w:type="spellEnd"/>
        <w:r>
          <w:rPr>
            <w:rFonts w:ascii="Courier New" w:hAnsi="Courier New" w:cs="Courier New"/>
            <w:b/>
            <w:bCs/>
            <w:sz w:val="18"/>
            <w:szCs w:val="18"/>
          </w:rPr>
          <w:t>/Data/</w:t>
        </w:r>
        <w:proofErr w:type="spellStart"/>
        <w:r>
          <w:rPr>
            <w:rFonts w:ascii="Courier New" w:hAnsi="Courier New" w:cs="Courier New"/>
            <w:b/>
            <w:bCs/>
            <w:sz w:val="18"/>
            <w:szCs w:val="18"/>
          </w:rPr>
          <w:t>mecanl</w:t>
        </w:r>
        <w:proofErr w:type="spellEnd"/>
        <w:r>
          <w:rPr>
            <w:rFonts w:ascii="Courier New" w:hAnsi="Courier New" w:cs="Courier New"/>
            <w:b/>
            <w:bCs/>
            <w:sz w:val="18"/>
            <w:szCs w:val="18"/>
          </w:rPr>
          <w:t xml:space="preserve"> -name "*.</w:t>
        </w:r>
        <w:proofErr w:type="spellStart"/>
        <w:r>
          <w:rPr>
            <w:rFonts w:ascii="Courier New" w:hAnsi="Courier New" w:cs="Courier New"/>
            <w:b/>
            <w:bCs/>
            <w:sz w:val="18"/>
            <w:szCs w:val="18"/>
          </w:rPr>
          <w:t>dat</w:t>
        </w:r>
        <w:proofErr w:type="spellEnd"/>
        <w:r>
          <w:rPr>
            <w:rFonts w:ascii="Courier New" w:hAnsi="Courier New" w:cs="Courier New"/>
            <w:b/>
            <w:bCs/>
            <w:sz w:val="18"/>
            <w:szCs w:val="18"/>
          </w:rPr>
          <w:t>") | cut -</w:t>
        </w:r>
        <w:proofErr w:type="gramStart"/>
        <w:r>
          <w:rPr>
            <w:rFonts w:ascii="Courier New" w:hAnsi="Courier New" w:cs="Courier New"/>
            <w:b/>
            <w:bCs/>
            <w:sz w:val="18"/>
            <w:szCs w:val="18"/>
          </w:rPr>
          <w:t>d :</w:t>
        </w:r>
        <w:proofErr w:type="gramEnd"/>
        <w:r>
          <w:rPr>
            <w:rFonts w:ascii="Courier New" w:hAnsi="Courier New" w:cs="Courier New"/>
            <w:b/>
            <w:bCs/>
            <w:sz w:val="18"/>
            <w:szCs w:val="18"/>
          </w:rPr>
          <w:t xml:space="preserve"> -f 1 | sort -u | cut -d / -f 6</w:t>
        </w:r>
      </w:ins>
    </w:p>
    <w:p w14:paraId="372F0AC0" w14:textId="77777777" w:rsidR="008C14B7" w:rsidRDefault="008C14B7" w:rsidP="008C14B7">
      <w:pPr>
        <w:rPr>
          <w:ins w:id="57" w:author="Hu, Thomas (DI SW STS R&amp;D SIM QA SHG)" w:date="2020-03-27T13:27:00Z"/>
          <w:rFonts w:ascii="Calibri" w:hAnsi="Calibri" w:cs="Calibri"/>
          <w:sz w:val="22"/>
          <w:szCs w:val="22"/>
        </w:rPr>
      </w:pPr>
    </w:p>
    <w:p w14:paraId="22BC32FB" w14:textId="77777777" w:rsidR="008C14B7" w:rsidRDefault="008C14B7" w:rsidP="008C14B7">
      <w:pPr>
        <w:rPr>
          <w:ins w:id="58" w:author="Hu, Thomas (DI SW STS R&amp;D SIM QA SHG)" w:date="2020-03-27T13:27:00Z"/>
        </w:rPr>
      </w:pPr>
      <w:ins w:id="59" w:author="Hu, Thomas (DI SW STS R&amp;D SIM QA SHG)" w:date="2020-03-27T13:27:00Z">
        <w:r>
          <w:t>grep       is the command to search texts in a list of files</w:t>
        </w:r>
      </w:ins>
    </w:p>
    <w:p w14:paraId="28FC88BF" w14:textId="77777777" w:rsidR="008C14B7" w:rsidRDefault="008C14B7" w:rsidP="008C14B7">
      <w:pPr>
        <w:rPr>
          <w:ins w:id="60" w:author="Hu, Thomas (DI SW STS R&amp;D SIM QA SHG)" w:date="2020-03-27T13:27:00Z"/>
        </w:rPr>
      </w:pPr>
      <w:ins w:id="61" w:author="Hu, Thomas (DI SW STS R&amp;D SIM QA SHG)" w:date="2020-03-27T13:27:00Z">
        <w:r>
          <w:t>                -</w:t>
        </w:r>
        <w:proofErr w:type="spellStart"/>
        <w:r>
          <w:t>i</w:t>
        </w:r>
        <w:proofErr w:type="spellEnd"/>
        <w:r>
          <w:t xml:space="preserve"> means ignore case</w:t>
        </w:r>
      </w:ins>
    </w:p>
    <w:p w14:paraId="7B16DEC0" w14:textId="77777777" w:rsidR="008C14B7" w:rsidRDefault="008C14B7" w:rsidP="008C14B7">
      <w:pPr>
        <w:rPr>
          <w:ins w:id="62" w:author="Hu, Thomas (DI SW STS R&amp;D SIM QA SHG)" w:date="2020-03-27T13:27:00Z"/>
        </w:rPr>
      </w:pPr>
      <w:ins w:id="63" w:author="Hu, Thomas (DI SW STS R&amp;D SIM QA SHG)" w:date="2020-03-27T13:27:00Z">
        <w:r>
          <w:t>find        this command search for files in a directory, the result is printed as a list</w:t>
        </w:r>
      </w:ins>
    </w:p>
    <w:p w14:paraId="376C6403" w14:textId="77777777" w:rsidR="008C14B7" w:rsidRDefault="008C14B7" w:rsidP="008C14B7">
      <w:pPr>
        <w:rPr>
          <w:ins w:id="64" w:author="Hu, Thomas (DI SW STS R&amp;D SIM QA SHG)" w:date="2020-03-27T13:27:00Z"/>
        </w:rPr>
      </w:pPr>
      <w:ins w:id="65" w:author="Hu, Thomas (DI SW STS R&amp;D SIM QA SHG)" w:date="2020-03-27T13:27:00Z">
        <w:r>
          <w:t>                -name “*.</w:t>
        </w:r>
        <w:proofErr w:type="spellStart"/>
        <w:r>
          <w:t>dat</w:t>
        </w:r>
        <w:proofErr w:type="spellEnd"/>
        <w:r>
          <w:t>” means that only files with this name pattern are going to be printed</w:t>
        </w:r>
      </w:ins>
    </w:p>
    <w:p w14:paraId="54458F18" w14:textId="77777777" w:rsidR="008C14B7" w:rsidRDefault="008C14B7" w:rsidP="008C14B7">
      <w:pPr>
        <w:rPr>
          <w:ins w:id="66" w:author="Hu, Thomas (DI SW STS R&amp;D SIM QA SHG)" w:date="2020-03-27T13:27:00Z"/>
        </w:rPr>
      </w:pPr>
      <w:ins w:id="67" w:author="Hu, Thomas (DI SW STS R&amp;D SIM QA SHG)" w:date="2020-03-27T13:27:00Z">
        <w:r>
          <w:t>cut          this command splits a string</w:t>
        </w:r>
      </w:ins>
    </w:p>
    <w:p w14:paraId="0B8F7AEA" w14:textId="77777777" w:rsidR="008C14B7" w:rsidRDefault="008C14B7" w:rsidP="008C14B7">
      <w:pPr>
        <w:rPr>
          <w:ins w:id="68" w:author="Hu, Thomas (DI SW STS R&amp;D SIM QA SHG)" w:date="2020-03-27T13:27:00Z"/>
        </w:rPr>
      </w:pPr>
      <w:ins w:id="69" w:author="Hu, Thomas (DI SW STS R&amp;D SIM QA SHG)" w:date="2020-03-27T13:27:00Z">
        <w:r>
          <w:t>                -</w:t>
        </w:r>
        <w:proofErr w:type="gramStart"/>
        <w:r>
          <w:t>d :</w:t>
        </w:r>
        <w:proofErr w:type="gramEnd"/>
        <w:r>
          <w:t>  separated by colon</w:t>
        </w:r>
      </w:ins>
    </w:p>
    <w:p w14:paraId="1A6B2BC4" w14:textId="77777777" w:rsidR="008C14B7" w:rsidRDefault="008C14B7" w:rsidP="008C14B7">
      <w:pPr>
        <w:rPr>
          <w:ins w:id="70" w:author="Hu, Thomas (DI SW STS R&amp;D SIM QA SHG)" w:date="2020-03-27T13:27:00Z"/>
        </w:rPr>
      </w:pPr>
      <w:ins w:id="71" w:author="Hu, Thomas (DI SW STS R&amp;D SIM QA SHG)" w:date="2020-03-27T13:27:00Z">
        <w:r>
          <w:t>                -f 1 take the first field</w:t>
        </w:r>
      </w:ins>
    </w:p>
    <w:p w14:paraId="1C7ABFFE" w14:textId="77777777" w:rsidR="008C14B7" w:rsidRDefault="008C14B7" w:rsidP="008C14B7">
      <w:pPr>
        <w:rPr>
          <w:ins w:id="72" w:author="Hu, Thomas (DI SW STS R&amp;D SIM QA SHG)" w:date="2020-03-27T13:27:00Z"/>
        </w:rPr>
      </w:pPr>
      <w:ins w:id="73" w:author="Hu, Thomas (DI SW STS R&amp;D SIM QA SHG)" w:date="2020-03-27T13:27:00Z">
        <w:r>
          <w:t>sort        sort a list (in this case files)</w:t>
        </w:r>
      </w:ins>
    </w:p>
    <w:p w14:paraId="2C24392F" w14:textId="77777777" w:rsidR="008C14B7" w:rsidRDefault="008C14B7" w:rsidP="008C14B7">
      <w:pPr>
        <w:rPr>
          <w:ins w:id="74" w:author="Hu, Thomas (DI SW STS R&amp;D SIM QA SHG)" w:date="2020-03-27T13:27:00Z"/>
        </w:rPr>
      </w:pPr>
      <w:ins w:id="75" w:author="Hu, Thomas (DI SW STS R&amp;D SIM QA SHG)" w:date="2020-03-27T13:27:00Z">
        <w:r>
          <w:t>                -u means remove duplicates</w:t>
        </w:r>
      </w:ins>
    </w:p>
    <w:p w14:paraId="04B2859D" w14:textId="77777777" w:rsidR="008C14B7" w:rsidRDefault="008C14B7" w:rsidP="008C14B7">
      <w:pPr>
        <w:rPr>
          <w:ins w:id="76" w:author="Hu, Thomas (DI SW STS R&amp;D SIM QA SHG)" w:date="2020-03-27T13:27:00Z"/>
        </w:rPr>
      </w:pPr>
      <w:ins w:id="77" w:author="Hu, Thomas (DI SW STS R&amp;D SIM QA SHG)" w:date="2020-03-27T13:27:00Z">
        <w:r>
          <w:t>cut          this command splits a string</w:t>
        </w:r>
      </w:ins>
    </w:p>
    <w:p w14:paraId="4FBC7ABA" w14:textId="77777777" w:rsidR="008C14B7" w:rsidRDefault="008C14B7" w:rsidP="008C14B7">
      <w:pPr>
        <w:rPr>
          <w:ins w:id="78" w:author="Hu, Thomas (DI SW STS R&amp;D SIM QA SHG)" w:date="2020-03-27T13:27:00Z"/>
        </w:rPr>
      </w:pPr>
      <w:ins w:id="79" w:author="Hu, Thomas (DI SW STS R&amp;D SIM QA SHG)" w:date="2020-03-27T13:27:00Z">
        <w:r>
          <w:t xml:space="preserve">                -d </w:t>
        </w:r>
        <w:proofErr w:type="gramStart"/>
        <w:r>
          <w:t>/  separated</w:t>
        </w:r>
        <w:proofErr w:type="gramEnd"/>
        <w:r>
          <w:t xml:space="preserve"> by slash</w:t>
        </w:r>
      </w:ins>
    </w:p>
    <w:p w14:paraId="0CBD0F3C" w14:textId="77777777" w:rsidR="008C14B7" w:rsidRDefault="008C14B7" w:rsidP="008C14B7">
      <w:pPr>
        <w:rPr>
          <w:ins w:id="80" w:author="Hu, Thomas (DI SW STS R&amp;D SIM QA SHG)" w:date="2020-03-27T13:27:00Z"/>
        </w:rPr>
      </w:pPr>
      <w:ins w:id="81" w:author="Hu, Thomas (DI SW STS R&amp;D SIM QA SHG)" w:date="2020-03-27T13:27:00Z">
        <w:r>
          <w:t>                -f 6 take the sixth field (in this case the name of the test)</w:t>
        </w:r>
      </w:ins>
    </w:p>
    <w:p w14:paraId="4BFE2638" w14:textId="77777777" w:rsidR="008C14B7" w:rsidRDefault="008C14B7" w:rsidP="008C14B7">
      <w:pPr>
        <w:rPr>
          <w:ins w:id="82" w:author="Hu, Thomas (DI SW STS R&amp;D SIM QA SHG)" w:date="2020-03-27T13:27:00Z"/>
        </w:rPr>
      </w:pPr>
    </w:p>
    <w:p w14:paraId="700D1FBD" w14:textId="77777777" w:rsidR="008C14B7" w:rsidRDefault="008C14B7" w:rsidP="008C14B7">
      <w:pPr>
        <w:rPr>
          <w:ins w:id="83" w:author="Hu, Thomas (DI SW STS R&amp;D SIM QA SHG)" w:date="2020-03-27T13:27:00Z"/>
        </w:rPr>
      </w:pPr>
      <w:ins w:id="84" w:author="Hu, Thomas (DI SW STS R&amp;D SIM QA SHG)" w:date="2020-03-27T13:27:00Z">
        <w:r>
          <w:t>The result is:</w:t>
        </w:r>
      </w:ins>
    </w:p>
    <w:p w14:paraId="428776FE" w14:textId="77777777" w:rsidR="008C14B7" w:rsidRDefault="008C14B7" w:rsidP="008C14B7">
      <w:pPr>
        <w:ind w:left="720"/>
        <w:rPr>
          <w:ins w:id="85" w:author="Hu, Thomas (DI SW STS R&amp;D SIM QA SHG)" w:date="2020-03-27T13:27:00Z"/>
          <w:rFonts w:ascii="Courier New" w:hAnsi="Courier New" w:cs="Courier New"/>
        </w:rPr>
      </w:pPr>
      <w:ins w:id="86" w:author="Hu, Thomas (DI SW STS R&amp;D SIM QA SHG)" w:date="2020-03-27T13:27:00Z">
        <w:r>
          <w:rPr>
            <w:rFonts w:ascii="Courier New" w:hAnsi="Courier New" w:cs="Courier New"/>
          </w:rPr>
          <w:t>boltbar3</w:t>
        </w:r>
      </w:ins>
    </w:p>
    <w:p w14:paraId="61ECC650" w14:textId="77777777" w:rsidR="008C14B7" w:rsidRDefault="008C14B7" w:rsidP="008C14B7">
      <w:pPr>
        <w:ind w:left="720"/>
        <w:rPr>
          <w:ins w:id="87" w:author="Hu, Thomas (DI SW STS R&amp;D SIM QA SHG)" w:date="2020-03-27T13:27:00Z"/>
          <w:rFonts w:ascii="Courier New" w:hAnsi="Courier New" w:cs="Courier New"/>
        </w:rPr>
      </w:pPr>
      <w:proofErr w:type="spellStart"/>
      <w:ins w:id="88" w:author="Hu, Thomas (DI SW STS R&amp;D SIM QA SHG)" w:date="2020-03-27T13:27:00Z">
        <w:r>
          <w:rPr>
            <w:rFonts w:ascii="Courier New" w:hAnsi="Courier New" w:cs="Courier New"/>
          </w:rPr>
          <w:t>boltload</w:t>
        </w:r>
        <w:proofErr w:type="spellEnd"/>
      </w:ins>
    </w:p>
    <w:p w14:paraId="5380D54F" w14:textId="77777777" w:rsidR="008C14B7" w:rsidRDefault="008C14B7" w:rsidP="008C14B7">
      <w:pPr>
        <w:ind w:left="720"/>
        <w:rPr>
          <w:ins w:id="89" w:author="Hu, Thomas (DI SW STS R&amp;D SIM QA SHG)" w:date="2020-03-27T13:27:00Z"/>
          <w:rFonts w:ascii="Courier New" w:hAnsi="Courier New" w:cs="Courier New"/>
        </w:rPr>
      </w:pPr>
      <w:ins w:id="90" w:author="Hu, Thomas (DI SW STS R&amp;D SIM QA SHG)" w:date="2020-03-27T13:27:00Z">
        <w:r>
          <w:rPr>
            <w:rFonts w:ascii="Courier New" w:hAnsi="Courier New" w:cs="Courier New"/>
          </w:rPr>
          <w:t>boltload2</w:t>
        </w:r>
      </w:ins>
    </w:p>
    <w:p w14:paraId="10842745" w14:textId="77777777" w:rsidR="008C14B7" w:rsidRDefault="008C14B7" w:rsidP="008C14B7">
      <w:pPr>
        <w:ind w:left="720"/>
        <w:rPr>
          <w:ins w:id="91" w:author="Hu, Thomas (DI SW STS R&amp;D SIM QA SHG)" w:date="2020-03-27T13:27:00Z"/>
          <w:rFonts w:ascii="Courier New" w:hAnsi="Courier New" w:cs="Courier New"/>
        </w:rPr>
      </w:pPr>
      <w:proofErr w:type="spellStart"/>
      <w:ins w:id="92" w:author="Hu, Thomas (DI SW STS R&amp;D SIM QA SHG)" w:date="2020-03-27T13:27:00Z">
        <w:r>
          <w:rPr>
            <w:rFonts w:ascii="Courier New" w:hAnsi="Courier New" w:cs="Courier New"/>
          </w:rPr>
          <w:t>boltloadbar</w:t>
        </w:r>
        <w:proofErr w:type="spellEnd"/>
      </w:ins>
    </w:p>
    <w:p w14:paraId="38E3474D" w14:textId="77777777" w:rsidR="008C14B7" w:rsidRDefault="008C14B7" w:rsidP="008C14B7">
      <w:pPr>
        <w:ind w:left="720"/>
        <w:rPr>
          <w:ins w:id="93" w:author="Hu, Thomas (DI SW STS R&amp;D SIM QA SHG)" w:date="2020-03-27T13:27:00Z"/>
          <w:rFonts w:ascii="Courier New" w:hAnsi="Courier New" w:cs="Courier New"/>
        </w:rPr>
      </w:pPr>
      <w:proofErr w:type="spellStart"/>
      <w:ins w:id="94" w:author="Hu, Thomas (DI SW STS R&amp;D SIM QA SHG)" w:date="2020-03-27T13:27:00Z">
        <w:r>
          <w:rPr>
            <w:rFonts w:ascii="Courier New" w:hAnsi="Courier New" w:cs="Courier New"/>
          </w:rPr>
          <w:t>boltloadmeankr</w:t>
        </w:r>
        <w:proofErr w:type="spellEnd"/>
      </w:ins>
    </w:p>
    <w:p w14:paraId="02332886" w14:textId="77777777" w:rsidR="008C14B7" w:rsidRDefault="008C14B7" w:rsidP="008C14B7">
      <w:pPr>
        <w:ind w:left="720"/>
        <w:rPr>
          <w:ins w:id="95" w:author="Hu, Thomas (DI SW STS R&amp;D SIM QA SHG)" w:date="2020-03-27T13:27:00Z"/>
          <w:rFonts w:ascii="Courier New" w:hAnsi="Courier New" w:cs="Courier New"/>
        </w:rPr>
      </w:pPr>
      <w:proofErr w:type="spellStart"/>
      <w:ins w:id="96" w:author="Hu, Thomas (DI SW STS R&amp;D SIM QA SHG)" w:date="2020-03-27T13:27:00Z">
        <w:r>
          <w:rPr>
            <w:rFonts w:ascii="Courier New" w:hAnsi="Courier New" w:cs="Courier New"/>
          </w:rPr>
          <w:t>boltloadnref</w:t>
        </w:r>
        <w:proofErr w:type="spellEnd"/>
      </w:ins>
    </w:p>
    <w:p w14:paraId="7FA63E18" w14:textId="77777777" w:rsidR="008C14B7" w:rsidRDefault="008C14B7" w:rsidP="008C14B7">
      <w:pPr>
        <w:ind w:left="720"/>
        <w:rPr>
          <w:ins w:id="97" w:author="Hu, Thomas (DI SW STS R&amp;D SIM QA SHG)" w:date="2020-03-27T13:27:00Z"/>
          <w:rFonts w:ascii="Courier New" w:hAnsi="Courier New" w:cs="Courier New"/>
        </w:rPr>
      </w:pPr>
      <w:proofErr w:type="spellStart"/>
      <w:ins w:id="98" w:author="Hu, Thomas (DI SW STS R&amp;D SIM QA SHG)" w:date="2020-03-27T13:27:00Z">
        <w:r>
          <w:rPr>
            <w:rFonts w:ascii="Courier New" w:hAnsi="Courier New" w:cs="Courier New"/>
          </w:rPr>
          <w:t>boltlodibar</w:t>
        </w:r>
        <w:proofErr w:type="spellEnd"/>
      </w:ins>
    </w:p>
    <w:p w14:paraId="27A91F60" w14:textId="77777777" w:rsidR="008C14B7" w:rsidRDefault="008C14B7" w:rsidP="008C14B7">
      <w:pPr>
        <w:ind w:left="720"/>
        <w:rPr>
          <w:ins w:id="99" w:author="Hu, Thomas (DI SW STS R&amp;D SIM QA SHG)" w:date="2020-03-27T13:27:00Z"/>
          <w:rFonts w:ascii="Courier New" w:hAnsi="Courier New" w:cs="Courier New"/>
        </w:rPr>
      </w:pPr>
      <w:ins w:id="100" w:author="Hu, Thomas (DI SW STS R&amp;D SIM QA SHG)" w:date="2020-03-27T13:27:00Z">
        <w:r>
          <w:rPr>
            <w:rFonts w:ascii="Courier New" w:hAnsi="Courier New" w:cs="Courier New"/>
          </w:rPr>
          <w:t>boltmct2dnrefm1</w:t>
        </w:r>
      </w:ins>
    </w:p>
    <w:p w14:paraId="1E256BA3" w14:textId="77777777" w:rsidR="008C14B7" w:rsidRDefault="008C14B7" w:rsidP="008C14B7">
      <w:pPr>
        <w:ind w:left="720"/>
        <w:rPr>
          <w:ins w:id="101" w:author="Hu, Thomas (DI SW STS R&amp;D SIM QA SHG)" w:date="2020-03-27T13:27:00Z"/>
          <w:rFonts w:ascii="Courier New" w:hAnsi="Courier New" w:cs="Courier New"/>
        </w:rPr>
      </w:pPr>
      <w:ins w:id="102" w:author="Hu, Thomas (DI SW STS R&amp;D SIM QA SHG)" w:date="2020-03-27T13:27:00Z">
        <w:r>
          <w:rPr>
            <w:rFonts w:ascii="Courier New" w:hAnsi="Courier New" w:cs="Courier New"/>
          </w:rPr>
          <w:t>boltmct2dnrefm2</w:t>
        </w:r>
      </w:ins>
    </w:p>
    <w:p w14:paraId="1C9F03D0" w14:textId="77777777" w:rsidR="008C14B7" w:rsidRDefault="008C14B7" w:rsidP="008C14B7">
      <w:pPr>
        <w:ind w:left="720"/>
        <w:rPr>
          <w:ins w:id="103" w:author="Hu, Thomas (DI SW STS R&amp;D SIM QA SHG)" w:date="2020-03-27T13:27:00Z"/>
          <w:rFonts w:ascii="Courier New" w:hAnsi="Courier New" w:cs="Courier New"/>
        </w:rPr>
      </w:pPr>
      <w:proofErr w:type="spellStart"/>
      <w:ins w:id="104" w:author="Hu, Thomas (DI SW STS R&amp;D SIM QA SHG)" w:date="2020-03-27T13:27:00Z">
        <w:r>
          <w:rPr>
            <w:rFonts w:ascii="Courier New" w:hAnsi="Courier New" w:cs="Courier New"/>
          </w:rPr>
          <w:t>boltmeanfac</w:t>
        </w:r>
        <w:proofErr w:type="spellEnd"/>
      </w:ins>
    </w:p>
    <w:p w14:paraId="1B6213DD" w14:textId="77777777" w:rsidR="008C14B7" w:rsidRDefault="008C14B7" w:rsidP="008C14B7">
      <w:pPr>
        <w:ind w:left="720"/>
        <w:rPr>
          <w:ins w:id="105" w:author="Hu, Thomas (DI SW STS R&amp;D SIM QA SHG)" w:date="2020-03-27T13:27:00Z"/>
          <w:rFonts w:ascii="Courier New" w:hAnsi="Courier New" w:cs="Courier New"/>
        </w:rPr>
      </w:pPr>
      <w:proofErr w:type="spellStart"/>
      <w:ins w:id="106" w:author="Hu, Thomas (DI SW STS R&amp;D SIM QA SHG)" w:date="2020-03-27T13:27:00Z">
        <w:r>
          <w:rPr>
            <w:rFonts w:ascii="Courier New" w:hAnsi="Courier New" w:cs="Courier New"/>
          </w:rPr>
          <w:t>mctprob</w:t>
        </w:r>
        <w:proofErr w:type="spellEnd"/>
      </w:ins>
    </w:p>
    <w:p w14:paraId="1CA0BBD6" w14:textId="77777777" w:rsidR="008C14B7" w:rsidRDefault="008C14B7" w:rsidP="008C14B7">
      <w:pPr>
        <w:ind w:left="720"/>
        <w:rPr>
          <w:ins w:id="107" w:author="Hu, Thomas (DI SW STS R&amp;D SIM QA SHG)" w:date="2020-03-27T13:27:00Z"/>
          <w:rFonts w:ascii="Courier New" w:hAnsi="Courier New" w:cs="Courier New"/>
        </w:rPr>
      </w:pPr>
      <w:proofErr w:type="spellStart"/>
      <w:ins w:id="108" w:author="Hu, Thomas (DI SW STS R&amp;D SIM QA SHG)" w:date="2020-03-27T13:27:00Z">
        <w:r>
          <w:rPr>
            <w:rFonts w:ascii="Courier New" w:hAnsi="Courier New" w:cs="Courier New"/>
          </w:rPr>
          <w:t>subbolt</w:t>
        </w:r>
        <w:proofErr w:type="spellEnd"/>
      </w:ins>
    </w:p>
    <w:p w14:paraId="5D52BD35" w14:textId="77777777" w:rsidR="008C14B7" w:rsidRDefault="008C14B7" w:rsidP="008C14B7">
      <w:pPr>
        <w:ind w:left="720"/>
        <w:rPr>
          <w:ins w:id="109" w:author="Hu, Thomas (DI SW STS R&amp;D SIM QA SHG)" w:date="2020-03-27T13:27:00Z"/>
          <w:rFonts w:ascii="Courier New" w:hAnsi="Courier New" w:cs="Courier New"/>
        </w:rPr>
      </w:pPr>
      <w:proofErr w:type="spellStart"/>
      <w:ins w:id="110" w:author="Hu, Thomas (DI SW STS R&amp;D SIM QA SHG)" w:date="2020-03-27T13:27:00Z">
        <w:r>
          <w:rPr>
            <w:rFonts w:ascii="Courier New" w:hAnsi="Courier New" w:cs="Courier New"/>
          </w:rPr>
          <w:t>subtypbolt</w:t>
        </w:r>
        <w:proofErr w:type="spellEnd"/>
      </w:ins>
    </w:p>
    <w:p w14:paraId="4A318A7F" w14:textId="77777777" w:rsidR="008C14B7" w:rsidRDefault="008C14B7" w:rsidP="008C14B7">
      <w:pPr>
        <w:ind w:left="720"/>
        <w:rPr>
          <w:ins w:id="111" w:author="Hu, Thomas (DI SW STS R&amp;D SIM QA SHG)" w:date="2020-03-27T13:27:00Z"/>
          <w:rFonts w:ascii="Courier New" w:hAnsi="Courier New" w:cs="Courier New"/>
        </w:rPr>
      </w:pPr>
      <w:proofErr w:type="spellStart"/>
      <w:ins w:id="112" w:author="Hu, Thomas (DI SW STS R&amp;D SIM QA SHG)" w:date="2020-03-27T13:27:00Z">
        <w:r>
          <w:rPr>
            <w:rFonts w:ascii="Courier New" w:hAnsi="Courier New" w:cs="Courier New"/>
          </w:rPr>
          <w:t>subtypboltb</w:t>
        </w:r>
        <w:proofErr w:type="spellEnd"/>
      </w:ins>
    </w:p>
    <w:p w14:paraId="699B07B8" w14:textId="77777777" w:rsidR="008C14B7" w:rsidRDefault="008C14B7" w:rsidP="008C14B7">
      <w:pPr>
        <w:rPr>
          <w:ins w:id="113" w:author="Hu, Thomas (DI SW STS R&amp;D SIM QA SHG)" w:date="2020-03-27T13:27:00Z"/>
          <w:rFonts w:ascii="Calibri" w:hAnsi="Calibri" w:cs="Calibri"/>
        </w:rPr>
      </w:pPr>
    </w:p>
    <w:p w14:paraId="7B841906" w14:textId="77777777" w:rsidR="008C14B7" w:rsidRDefault="008C14B7" w:rsidP="008C14B7">
      <w:pPr>
        <w:rPr>
          <w:ins w:id="114" w:author="Hu, Thomas (DI SW STS R&amp;D SIM QA SHG)" w:date="2020-03-27T13:27:00Z"/>
        </w:rPr>
      </w:pPr>
      <w:ins w:id="115" w:author="Hu, Thomas (DI SW STS R&amp;D SIM QA SHG)" w:date="2020-03-27T13:27:00Z">
        <w:r>
          <w:t>Kind regards</w:t>
        </w:r>
      </w:ins>
    </w:p>
    <w:p w14:paraId="15C0ECB3" w14:textId="19540274" w:rsidR="008C14B7" w:rsidRDefault="008C14B7" w:rsidP="008C14B7">
      <w:ins w:id="116" w:author="Hu, Thomas (DI SW STS R&amp;D SIM QA SHG)" w:date="2020-03-27T13:27:00Z">
        <w:r>
          <w:lastRenderedPageBreak/>
          <w:t>- Miguel</w:t>
        </w:r>
      </w:ins>
    </w:p>
    <w:p w14:paraId="46EED29D" w14:textId="5312ACE5" w:rsidR="003958AA" w:rsidRDefault="003958AA" w:rsidP="008C14B7"/>
    <w:p w14:paraId="0E7FC18F" w14:textId="07F9B06F" w:rsidR="003958AA" w:rsidRDefault="003958AA" w:rsidP="008C14B7">
      <w:r>
        <w:t xml:space="preserve">To run </w:t>
      </w:r>
      <w:proofErr w:type="spellStart"/>
      <w:r>
        <w:t>samcef</w:t>
      </w:r>
      <w:proofErr w:type="spellEnd"/>
      <w:r>
        <w:t xml:space="preserve"> case within notepad++, it could be useful to set below command in run of notepad++.</w:t>
      </w:r>
    </w:p>
    <w:p w14:paraId="65893B65" w14:textId="653691A6" w:rsidR="003958AA" w:rsidRDefault="003958AA" w:rsidP="003958AA">
      <w:proofErr w:type="spellStart"/>
      <w:r>
        <w:t>cmd</w:t>
      </w:r>
      <w:proofErr w:type="spellEnd"/>
      <w:r>
        <w:t xml:space="preserve"> /k cd /d $(CURRENT_DIRECTORY) &amp;&amp;</w:t>
      </w:r>
      <w:proofErr w:type="gramStart"/>
      <w:r>
        <w:t xml:space="preserve"> </w:t>
      </w:r>
      <w:r w:rsidR="00D1677F">
        <w:t xml:space="preserve"> </w:t>
      </w:r>
      <w:r>
        <w:t xml:space="preserve"> (</w:t>
      </w:r>
      <w:proofErr w:type="gramEnd"/>
      <w:r>
        <w:t xml:space="preserve">echo input &amp;&amp; echo .fin 1)| D:\workdir\prod\samcef\v99\exec\64-i8-release\samcef.cmd  </w:t>
      </w:r>
      <w:proofErr w:type="spellStart"/>
      <w:r>
        <w:t>ba,me</w:t>
      </w:r>
      <w:proofErr w:type="spellEnd"/>
      <w:r>
        <w:t xml:space="preserve"> $(FILE_NAME)</w:t>
      </w:r>
    </w:p>
    <w:p w14:paraId="5CB87C03" w14:textId="77777777" w:rsidR="003958AA" w:rsidRDefault="003958AA" w:rsidP="003958AA"/>
    <w:p w14:paraId="2C7A75A1" w14:textId="77777777" w:rsidR="003958AA" w:rsidRDefault="003958AA" w:rsidP="003958AA">
      <w:proofErr w:type="spellStart"/>
      <w:r>
        <w:t>cmd</w:t>
      </w:r>
      <w:proofErr w:type="spellEnd"/>
      <w:r>
        <w:t xml:space="preserve"> /k cd /d $(CURRENT_DIRECTORY) &amp;&amp; </w:t>
      </w:r>
      <w:proofErr w:type="spellStart"/>
      <w:r>
        <w:t>nv</w:t>
      </w:r>
      <w:proofErr w:type="spellEnd"/>
      <w:r>
        <w:t xml:space="preserve"> 99 &amp;&amp; (echo input &amp;&amp; </w:t>
      </w:r>
      <w:proofErr w:type="gramStart"/>
      <w:r>
        <w:t>echo .fin</w:t>
      </w:r>
      <w:proofErr w:type="gramEnd"/>
      <w:r>
        <w:t xml:space="preserve"> 1)| </w:t>
      </w:r>
      <w:proofErr w:type="spellStart"/>
      <w:r>
        <w:t>sam</w:t>
      </w:r>
      <w:proofErr w:type="spellEnd"/>
      <w:r>
        <w:t xml:space="preserve">  </w:t>
      </w:r>
      <w:proofErr w:type="spellStart"/>
      <w:r>
        <w:t>ba,me</w:t>
      </w:r>
      <w:proofErr w:type="spellEnd"/>
      <w:r>
        <w:t xml:space="preserve"> $(FILE_NAME)</w:t>
      </w:r>
    </w:p>
    <w:p w14:paraId="3AB60773" w14:textId="70FF6299" w:rsidR="003958AA" w:rsidRDefault="003958AA" w:rsidP="003958AA">
      <w:pPr>
        <w:rPr>
          <w:ins w:id="117" w:author="Hu, Thomas (DI SW STS R&amp;D SIM QA SHG)" w:date="2020-03-27T13:27:00Z"/>
        </w:rPr>
      </w:pPr>
      <w:proofErr w:type="spellStart"/>
      <w:r>
        <w:t>cmd</w:t>
      </w:r>
      <w:proofErr w:type="spellEnd"/>
      <w:r>
        <w:t xml:space="preserve"> /k cd /d $(CURRENT_DIRECTORY) &amp;&amp; </w:t>
      </w:r>
      <w:proofErr w:type="spellStart"/>
      <w:r>
        <w:t>nv</w:t>
      </w:r>
      <w:proofErr w:type="spellEnd"/>
      <w:r>
        <w:t xml:space="preserve"> 99 &amp;&amp; (echo input &amp;&amp; </w:t>
      </w:r>
      <w:proofErr w:type="gramStart"/>
      <w:r>
        <w:t>echo .fin</w:t>
      </w:r>
      <w:proofErr w:type="gramEnd"/>
      <w:r>
        <w:t xml:space="preserve"> 1)| </w:t>
      </w:r>
      <w:proofErr w:type="spellStart"/>
      <w:r>
        <w:t>sam</w:t>
      </w:r>
      <w:proofErr w:type="spellEnd"/>
      <w:r>
        <w:t xml:space="preserve">  </w:t>
      </w:r>
      <w:proofErr w:type="spellStart"/>
      <w:r>
        <w:t>ba,as</w:t>
      </w:r>
      <w:proofErr w:type="spellEnd"/>
      <w:r>
        <w:t xml:space="preserve"> $(FILE_NAME)</w:t>
      </w:r>
    </w:p>
    <w:p w14:paraId="67A5CADD" w14:textId="5E647CBD" w:rsidR="00BC6B86" w:rsidRDefault="00BC6B86" w:rsidP="0026416F"/>
    <w:p w14:paraId="5012538C" w14:textId="6A1C097C" w:rsidR="00BC6B86" w:rsidRDefault="00BC6B86" w:rsidP="0026416F"/>
    <w:p w14:paraId="50A4BBE7" w14:textId="01117BA2" w:rsidR="00BC6B86" w:rsidRDefault="00BC6B86" w:rsidP="0026416F">
      <w:r>
        <w:t>From Christophe</w:t>
      </w:r>
    </w:p>
    <w:p w14:paraId="10206361" w14:textId="77777777" w:rsidR="00BC6B86" w:rsidRDefault="00BC6B86" w:rsidP="00BC6B86">
      <w:r>
        <w:t>Hello,</w:t>
      </w:r>
    </w:p>
    <w:p w14:paraId="45913104" w14:textId="77777777" w:rsidR="00BC6B86" w:rsidRDefault="00BC6B86" w:rsidP="00BC6B86">
      <w:r>
        <w:t xml:space="preserve">I requested an account for the 3 of you on our development Linux machine in Liege (LGLI6S03) </w:t>
      </w:r>
      <w:proofErr w:type="gramStart"/>
      <w:r>
        <w:t>similar to</w:t>
      </w:r>
      <w:proofErr w:type="gramEnd"/>
      <w:r>
        <w:t xml:space="preserve"> what I did for part of Logan’s team. According to IT, everything should be up and running.</w:t>
      </w:r>
    </w:p>
    <w:p w14:paraId="6E1249CE" w14:textId="77777777" w:rsidR="00BC6B86" w:rsidRDefault="00BC6B86" w:rsidP="00BC6B86">
      <w:r>
        <w:t xml:space="preserve">Could you try to log and perform the following actions from </w:t>
      </w:r>
      <w:proofErr w:type="spellStart"/>
      <w:r>
        <w:t>MobaXterm</w:t>
      </w:r>
      <w:proofErr w:type="spellEnd"/>
      <w:r>
        <w:t xml:space="preserve"> (or any Linux terminal)</w:t>
      </w:r>
    </w:p>
    <w:p w14:paraId="4EA65E7E" w14:textId="77777777" w:rsidR="00BC6B86" w:rsidRDefault="00BC6B86" w:rsidP="00BC6B86">
      <w:pPr>
        <w:numPr>
          <w:ilvl w:val="1"/>
          <w:numId w:val="10"/>
        </w:numPr>
        <w:spacing w:after="0" w:line="240" w:lineRule="auto"/>
        <w:ind w:left="2160"/>
        <w:rPr>
          <w:color w:val="4472C4"/>
        </w:rPr>
      </w:pPr>
      <w:r>
        <w:rPr>
          <w:color w:val="4472C4"/>
        </w:rPr>
        <w:t>Connect to LGLI6S03 using your siemens account</w:t>
      </w:r>
    </w:p>
    <w:p w14:paraId="5F83EEF3" w14:textId="77777777" w:rsidR="00BC6B86" w:rsidRDefault="00BC6B86" w:rsidP="00BC6B86">
      <w:pPr>
        <w:numPr>
          <w:ilvl w:val="1"/>
          <w:numId w:val="10"/>
        </w:numPr>
        <w:spacing w:after="0" w:line="240" w:lineRule="auto"/>
        <w:ind w:left="2160"/>
        <w:rPr>
          <w:color w:val="4472C4"/>
        </w:rPr>
      </w:pPr>
      <w:r>
        <w:rPr>
          <w:color w:val="4472C4"/>
        </w:rPr>
        <w:t>copy from Aron’s home drive (~mofyv7) the following files .login, .logout, .</w:t>
      </w:r>
      <w:proofErr w:type="spellStart"/>
      <w:r>
        <w:rPr>
          <w:color w:val="4472C4"/>
        </w:rPr>
        <w:t>cshrc</w:t>
      </w:r>
      <w:proofErr w:type="spellEnd"/>
      <w:r>
        <w:rPr>
          <w:color w:val="4472C4"/>
        </w:rPr>
        <w:t>, .</w:t>
      </w:r>
      <w:proofErr w:type="spellStart"/>
      <w:r>
        <w:rPr>
          <w:color w:val="4472C4"/>
        </w:rPr>
        <w:t>nedit</w:t>
      </w:r>
      <w:proofErr w:type="spellEnd"/>
      <w:r>
        <w:rPr>
          <w:color w:val="4472C4"/>
        </w:rPr>
        <w:t xml:space="preserve"> (this is a folder):  “</w:t>
      </w:r>
      <w:r>
        <w:rPr>
          <w:rFonts w:ascii="Courier New" w:hAnsi="Courier New" w:cs="Courier New"/>
          <w:b/>
          <w:bCs/>
          <w:color w:val="4472C4"/>
        </w:rPr>
        <w:t>cd ~</w:t>
      </w:r>
      <w:r>
        <w:t xml:space="preserve"> </w:t>
      </w:r>
      <w:r>
        <w:rPr>
          <w:rFonts w:ascii="Courier New" w:hAnsi="Courier New" w:cs="Courier New"/>
          <w:b/>
          <w:bCs/>
          <w:color w:val="4472C4"/>
        </w:rPr>
        <w:t>mofyv7; cp -</w:t>
      </w:r>
      <w:proofErr w:type="spellStart"/>
      <w:r>
        <w:rPr>
          <w:rFonts w:ascii="Courier New" w:hAnsi="Courier New" w:cs="Courier New"/>
          <w:b/>
          <w:bCs/>
          <w:color w:val="4472C4"/>
        </w:rPr>
        <w:t>pr</w:t>
      </w:r>
      <w:proofErr w:type="spellEnd"/>
      <w:r>
        <w:rPr>
          <w:rFonts w:ascii="Courier New" w:hAnsi="Courier New" w:cs="Courier New"/>
          <w:b/>
          <w:bCs/>
          <w:color w:val="4472C4"/>
        </w:rPr>
        <w:t xml:space="preserve"> .login .logout .</w:t>
      </w:r>
      <w:proofErr w:type="spellStart"/>
      <w:r>
        <w:rPr>
          <w:rFonts w:ascii="Courier New" w:hAnsi="Courier New" w:cs="Courier New"/>
          <w:b/>
          <w:bCs/>
          <w:color w:val="4472C4"/>
        </w:rPr>
        <w:t>cshrc</w:t>
      </w:r>
      <w:proofErr w:type="spellEnd"/>
      <w:r>
        <w:rPr>
          <w:rFonts w:ascii="Courier New" w:hAnsi="Courier New" w:cs="Courier New"/>
          <w:b/>
          <w:bCs/>
          <w:color w:val="4472C4"/>
        </w:rPr>
        <w:t xml:space="preserve"> .</w:t>
      </w:r>
      <w:proofErr w:type="spellStart"/>
      <w:r>
        <w:rPr>
          <w:rFonts w:ascii="Courier New" w:hAnsi="Courier New" w:cs="Courier New"/>
          <w:b/>
          <w:bCs/>
          <w:color w:val="4472C4"/>
        </w:rPr>
        <w:t>nedit</w:t>
      </w:r>
      <w:proofErr w:type="spellEnd"/>
      <w:r>
        <w:rPr>
          <w:rFonts w:ascii="Courier New" w:hAnsi="Courier New" w:cs="Courier New"/>
          <w:b/>
          <w:bCs/>
          <w:color w:val="4472C4"/>
        </w:rPr>
        <w:t xml:space="preserve"> ~</w:t>
      </w:r>
      <w:r>
        <w:rPr>
          <w:color w:val="4472C4"/>
        </w:rPr>
        <w:t>”</w:t>
      </w:r>
    </w:p>
    <w:p w14:paraId="6372BEAF" w14:textId="77777777" w:rsidR="00BC6B86" w:rsidRDefault="00BC6B86" w:rsidP="00BC6B86">
      <w:pPr>
        <w:numPr>
          <w:ilvl w:val="1"/>
          <w:numId w:val="10"/>
        </w:numPr>
        <w:spacing w:after="0" w:line="240" w:lineRule="auto"/>
        <w:ind w:left="2160"/>
        <w:rPr>
          <w:color w:val="4472C4"/>
        </w:rPr>
      </w:pPr>
      <w:r>
        <w:rPr>
          <w:color w:val="4472C4"/>
        </w:rPr>
        <w:t>Once this is done, log-off and log back on</w:t>
      </w:r>
    </w:p>
    <w:p w14:paraId="440A3AAE" w14:textId="77777777" w:rsidR="00BC6B86" w:rsidRDefault="00BC6B86" w:rsidP="00BC6B86">
      <w:pPr>
        <w:numPr>
          <w:ilvl w:val="1"/>
          <w:numId w:val="10"/>
        </w:numPr>
        <w:spacing w:after="0" w:line="240" w:lineRule="auto"/>
        <w:ind w:left="2160"/>
        <w:rPr>
          <w:color w:val="4472C4"/>
        </w:rPr>
      </w:pPr>
      <w:r>
        <w:rPr>
          <w:color w:val="4472C4"/>
        </w:rPr>
        <w:t>can you read folder/samsrc2/</w:t>
      </w:r>
      <w:proofErr w:type="spellStart"/>
      <w:r>
        <w:rPr>
          <w:color w:val="4472C4"/>
        </w:rPr>
        <w:t>srcvyysam</w:t>
      </w:r>
      <w:proofErr w:type="spellEnd"/>
      <w:r>
        <w:rPr>
          <w:color w:val="4472C4"/>
        </w:rPr>
        <w:t xml:space="preserve">/v99? This is a copy of the source code. Material routines are in the </w:t>
      </w:r>
      <w:proofErr w:type="spellStart"/>
      <w:r>
        <w:rPr>
          <w:color w:val="4472C4"/>
        </w:rPr>
        <w:t>Ov</w:t>
      </w:r>
      <w:proofErr w:type="spellEnd"/>
      <w:r>
        <w:rPr>
          <w:color w:val="4472C4"/>
        </w:rPr>
        <w:t xml:space="preserve"> folder (</w:t>
      </w:r>
      <w:r>
        <w:rPr>
          <w:rFonts w:ascii="Courier New" w:hAnsi="Courier New" w:cs="Courier New"/>
          <w:b/>
          <w:bCs/>
          <w:color w:val="4472C4"/>
        </w:rPr>
        <w:t>/samsrc2/</w:t>
      </w:r>
      <w:proofErr w:type="spellStart"/>
      <w:r>
        <w:rPr>
          <w:rFonts w:ascii="Courier New" w:hAnsi="Courier New" w:cs="Courier New"/>
          <w:b/>
          <w:bCs/>
          <w:color w:val="4472C4"/>
        </w:rPr>
        <w:t>srcvyysam</w:t>
      </w:r>
      <w:proofErr w:type="spellEnd"/>
      <w:r>
        <w:rPr>
          <w:rFonts w:ascii="Courier New" w:hAnsi="Courier New" w:cs="Courier New"/>
          <w:b/>
          <w:bCs/>
          <w:color w:val="4472C4"/>
        </w:rPr>
        <w:t>/v99/</w:t>
      </w:r>
      <w:proofErr w:type="spellStart"/>
      <w:r>
        <w:rPr>
          <w:rFonts w:ascii="Courier New" w:hAnsi="Courier New" w:cs="Courier New"/>
          <w:b/>
          <w:bCs/>
          <w:color w:val="4472C4"/>
        </w:rPr>
        <w:t>Ov</w:t>
      </w:r>
      <w:proofErr w:type="spellEnd"/>
      <w:r>
        <w:rPr>
          <w:color w:val="4472C4"/>
        </w:rPr>
        <w:t>) but I’ll give you more details.</w:t>
      </w:r>
    </w:p>
    <w:p w14:paraId="577A0FC2" w14:textId="77777777" w:rsidR="00BC6B86" w:rsidRDefault="00BC6B86" w:rsidP="00BC6B86">
      <w:pPr>
        <w:numPr>
          <w:ilvl w:val="1"/>
          <w:numId w:val="10"/>
        </w:numPr>
        <w:spacing w:after="0" w:line="240" w:lineRule="auto"/>
        <w:ind w:left="2160"/>
        <w:rPr>
          <w:color w:val="4472C4"/>
        </w:rPr>
      </w:pPr>
      <w:r>
        <w:rPr>
          <w:color w:val="4472C4"/>
        </w:rPr>
        <w:t>Could you generate SSH public/private keys for each of the 5 users:</w:t>
      </w:r>
    </w:p>
    <w:p w14:paraId="00BB6A8F" w14:textId="77777777" w:rsidR="00BC6B86" w:rsidRDefault="00BC6B86" w:rsidP="00BC6B86">
      <w:pPr>
        <w:numPr>
          <w:ilvl w:val="2"/>
          <w:numId w:val="10"/>
        </w:numPr>
        <w:spacing w:after="0" w:line="240" w:lineRule="auto"/>
        <w:ind w:left="2880"/>
        <w:rPr>
          <w:rFonts w:ascii="Courier New" w:hAnsi="Courier New" w:cs="Courier New"/>
          <w:b/>
          <w:bCs/>
          <w:color w:val="4472C4"/>
        </w:rPr>
      </w:pPr>
      <w:proofErr w:type="spellStart"/>
      <w:r>
        <w:rPr>
          <w:rFonts w:ascii="Courier New" w:hAnsi="Courier New" w:cs="Courier New"/>
          <w:b/>
          <w:bCs/>
          <w:color w:val="4472C4"/>
        </w:rPr>
        <w:t>ssh</w:t>
      </w:r>
      <w:proofErr w:type="spellEnd"/>
      <w:r>
        <w:rPr>
          <w:rFonts w:ascii="Courier New" w:hAnsi="Courier New" w:cs="Courier New"/>
          <w:b/>
          <w:bCs/>
          <w:color w:val="4472C4"/>
        </w:rPr>
        <w:t xml:space="preserve">-keygen -t </w:t>
      </w:r>
      <w:proofErr w:type="spellStart"/>
      <w:r>
        <w:rPr>
          <w:rFonts w:ascii="Courier New" w:hAnsi="Courier New" w:cs="Courier New"/>
          <w:b/>
          <w:bCs/>
          <w:color w:val="4472C4"/>
        </w:rPr>
        <w:t>rsa</w:t>
      </w:r>
      <w:proofErr w:type="spellEnd"/>
    </w:p>
    <w:p w14:paraId="30F3A4B3" w14:textId="77777777" w:rsidR="00BC6B86" w:rsidRDefault="00BC6B86" w:rsidP="00BC6B86">
      <w:pPr>
        <w:numPr>
          <w:ilvl w:val="2"/>
          <w:numId w:val="10"/>
        </w:numPr>
        <w:spacing w:after="0" w:line="240" w:lineRule="auto"/>
        <w:ind w:left="2880"/>
        <w:rPr>
          <w:rFonts w:ascii="Calibri" w:hAnsi="Calibri" w:cs="Calibri"/>
          <w:color w:val="4472C4"/>
        </w:rPr>
      </w:pPr>
      <w:r>
        <w:rPr>
          <w:color w:val="4472C4"/>
        </w:rPr>
        <w:t>hit enter twice</w:t>
      </w:r>
    </w:p>
    <w:p w14:paraId="0E023C13" w14:textId="77777777" w:rsidR="00BC6B86" w:rsidRDefault="00BC6B86" w:rsidP="00BC6B86">
      <w:pPr>
        <w:numPr>
          <w:ilvl w:val="2"/>
          <w:numId w:val="10"/>
        </w:numPr>
        <w:spacing w:after="0" w:line="240" w:lineRule="auto"/>
        <w:ind w:left="2880"/>
        <w:rPr>
          <w:color w:val="4472C4"/>
        </w:rPr>
      </w:pPr>
      <w:r>
        <w:rPr>
          <w:color w:val="4472C4"/>
        </w:rPr>
        <w:t>Navigate to the folder .</w:t>
      </w:r>
      <w:proofErr w:type="spellStart"/>
      <w:r>
        <w:rPr>
          <w:color w:val="4472C4"/>
        </w:rPr>
        <w:t>ssh</w:t>
      </w:r>
      <w:proofErr w:type="spellEnd"/>
      <w:r>
        <w:rPr>
          <w:color w:val="4472C4"/>
        </w:rPr>
        <w:t xml:space="preserve"> created by </w:t>
      </w:r>
      <w:proofErr w:type="spellStart"/>
      <w:r>
        <w:rPr>
          <w:color w:val="4472C4"/>
        </w:rPr>
        <w:t>ssh</w:t>
      </w:r>
      <w:proofErr w:type="spellEnd"/>
      <w:r>
        <w:rPr>
          <w:color w:val="4472C4"/>
        </w:rPr>
        <w:t>-keygen: “</w:t>
      </w:r>
      <w:r>
        <w:rPr>
          <w:rFonts w:ascii="Courier New" w:hAnsi="Courier New" w:cs="Courier New"/>
          <w:b/>
          <w:bCs/>
          <w:color w:val="4472C4"/>
        </w:rPr>
        <w:t>cd ~/.</w:t>
      </w:r>
      <w:proofErr w:type="spellStart"/>
      <w:r>
        <w:rPr>
          <w:rFonts w:ascii="Courier New" w:hAnsi="Courier New" w:cs="Courier New"/>
          <w:b/>
          <w:bCs/>
          <w:color w:val="4472C4"/>
        </w:rPr>
        <w:t>ssh</w:t>
      </w:r>
      <w:proofErr w:type="spellEnd"/>
      <w:r>
        <w:rPr>
          <w:color w:val="4472C4"/>
        </w:rPr>
        <w:t>”</w:t>
      </w:r>
    </w:p>
    <w:p w14:paraId="06C76A1A" w14:textId="77777777" w:rsidR="00BC6B86" w:rsidRDefault="00BC6B86" w:rsidP="00BC6B86">
      <w:pPr>
        <w:numPr>
          <w:ilvl w:val="2"/>
          <w:numId w:val="10"/>
        </w:numPr>
        <w:spacing w:after="0" w:line="240" w:lineRule="auto"/>
        <w:ind w:left="2880"/>
        <w:rPr>
          <w:color w:val="4472C4"/>
        </w:rPr>
      </w:pPr>
      <w:r>
        <w:rPr>
          <w:color w:val="4472C4"/>
        </w:rPr>
        <w:t xml:space="preserve">Copy the file id_rsa.pub to your home directory: </w:t>
      </w:r>
      <w:r>
        <w:rPr>
          <w:rFonts w:ascii="Courier New" w:hAnsi="Courier New" w:cs="Courier New"/>
          <w:b/>
          <w:bCs/>
          <w:color w:val="4472C4"/>
        </w:rPr>
        <w:t>cp id_rsa.pub ~</w:t>
      </w:r>
    </w:p>
    <w:p w14:paraId="2B3E2453" w14:textId="77777777" w:rsidR="00BC6B86" w:rsidRDefault="00BC6B86" w:rsidP="00BC6B86">
      <w:pPr>
        <w:numPr>
          <w:ilvl w:val="2"/>
          <w:numId w:val="10"/>
        </w:numPr>
        <w:spacing w:after="0" w:line="240" w:lineRule="auto"/>
        <w:ind w:left="2880"/>
        <w:rPr>
          <w:color w:val="4472C4"/>
        </w:rPr>
      </w:pPr>
      <w:r>
        <w:rPr>
          <w:color w:val="4472C4"/>
        </w:rPr>
        <w:t xml:space="preserve">Copy the “config” file from my home </w:t>
      </w:r>
      <w:proofErr w:type="spellStart"/>
      <w:r>
        <w:rPr>
          <w:color w:val="4472C4"/>
        </w:rPr>
        <w:t>dir</w:t>
      </w:r>
      <w:proofErr w:type="spellEnd"/>
      <w:r>
        <w:rPr>
          <w:color w:val="4472C4"/>
        </w:rPr>
        <w:t xml:space="preserve"> (~msb4e9) to each user’s .</w:t>
      </w:r>
      <w:proofErr w:type="spellStart"/>
      <w:r>
        <w:rPr>
          <w:color w:val="4472C4"/>
        </w:rPr>
        <w:t>ssh</w:t>
      </w:r>
      <w:proofErr w:type="spellEnd"/>
      <w:r>
        <w:rPr>
          <w:color w:val="4472C4"/>
        </w:rPr>
        <w:t xml:space="preserve"> folder:  “</w:t>
      </w:r>
      <w:r>
        <w:rPr>
          <w:rFonts w:ascii="Courier New" w:hAnsi="Courier New" w:cs="Courier New"/>
          <w:b/>
          <w:bCs/>
          <w:color w:val="4472C4"/>
        </w:rPr>
        <w:t>cp ~msb4e9/config ~/.</w:t>
      </w:r>
      <w:proofErr w:type="spellStart"/>
      <w:r>
        <w:rPr>
          <w:rFonts w:ascii="Courier New" w:hAnsi="Courier New" w:cs="Courier New"/>
          <w:b/>
          <w:bCs/>
          <w:color w:val="4472C4"/>
        </w:rPr>
        <w:t>ssh</w:t>
      </w:r>
      <w:proofErr w:type="spellEnd"/>
      <w:r>
        <w:rPr>
          <w:color w:val="4472C4"/>
        </w:rPr>
        <w:t>”</w:t>
      </w:r>
    </w:p>
    <w:p w14:paraId="0A04612E" w14:textId="77777777" w:rsidR="00BC6B86" w:rsidRDefault="00BC6B86" w:rsidP="00BC6B86">
      <w:pPr>
        <w:numPr>
          <w:ilvl w:val="3"/>
          <w:numId w:val="10"/>
        </w:numPr>
        <w:spacing w:after="0" w:line="240" w:lineRule="auto"/>
        <w:rPr>
          <w:rFonts w:eastAsia="Times New Roman"/>
          <w:color w:val="4472C4"/>
        </w:rPr>
      </w:pPr>
      <w:r>
        <w:rPr>
          <w:rFonts w:eastAsia="Times New Roman"/>
          <w:color w:val="4472C4"/>
        </w:rPr>
        <w:t xml:space="preserve">Add your id_rsa.pub to the authorized users: “cat id_rsa.pub &gt;&gt; </w:t>
      </w:r>
      <w:proofErr w:type="spellStart"/>
      <w:r>
        <w:rPr>
          <w:rFonts w:eastAsia="Times New Roman"/>
          <w:color w:val="4472C4"/>
        </w:rPr>
        <w:t>authorized_keys</w:t>
      </w:r>
      <w:proofErr w:type="spellEnd"/>
      <w:r>
        <w:rPr>
          <w:rFonts w:eastAsia="Times New Roman"/>
          <w:color w:val="4472C4"/>
        </w:rPr>
        <w:t>”</w:t>
      </w:r>
    </w:p>
    <w:p w14:paraId="6510D572" w14:textId="77777777" w:rsidR="00BC6B86" w:rsidRDefault="00BC6B86" w:rsidP="00BC6B86">
      <w:pPr>
        <w:numPr>
          <w:ilvl w:val="3"/>
          <w:numId w:val="10"/>
        </w:numPr>
        <w:spacing w:after="0" w:line="240" w:lineRule="auto"/>
        <w:rPr>
          <w:rFonts w:eastAsia="Times New Roman"/>
          <w:color w:val="4472C4"/>
        </w:rPr>
      </w:pPr>
      <w:r>
        <w:rPr>
          <w:rFonts w:eastAsia="Times New Roman"/>
          <w:color w:val="4472C4"/>
        </w:rPr>
        <w:t xml:space="preserve">Make sure the </w:t>
      </w:r>
      <w:proofErr w:type="spellStart"/>
      <w:r>
        <w:rPr>
          <w:rFonts w:eastAsia="Times New Roman"/>
          <w:color w:val="4472C4"/>
        </w:rPr>
        <w:t>authorized_keys</w:t>
      </w:r>
      <w:proofErr w:type="spellEnd"/>
      <w:r>
        <w:rPr>
          <w:rFonts w:eastAsia="Times New Roman"/>
          <w:color w:val="4472C4"/>
        </w:rPr>
        <w:t xml:space="preserve"> file has the correct file permissions: “</w:t>
      </w:r>
      <w:proofErr w:type="spellStart"/>
      <w:r>
        <w:rPr>
          <w:rFonts w:eastAsia="Times New Roman"/>
          <w:color w:val="4472C4"/>
        </w:rPr>
        <w:t>chmod</w:t>
      </w:r>
      <w:proofErr w:type="spellEnd"/>
      <w:r>
        <w:rPr>
          <w:rFonts w:eastAsia="Times New Roman"/>
          <w:color w:val="4472C4"/>
        </w:rPr>
        <w:t xml:space="preserve"> 640 </w:t>
      </w:r>
      <w:proofErr w:type="spellStart"/>
      <w:r>
        <w:rPr>
          <w:rFonts w:eastAsia="Times New Roman"/>
          <w:color w:val="4472C4"/>
        </w:rPr>
        <w:t>authorized_keys</w:t>
      </w:r>
      <w:proofErr w:type="spellEnd"/>
      <w:r>
        <w:rPr>
          <w:rFonts w:eastAsia="Times New Roman"/>
          <w:color w:val="4472C4"/>
        </w:rPr>
        <w:t>”</w:t>
      </w:r>
    </w:p>
    <w:p w14:paraId="51D973A8" w14:textId="77777777" w:rsidR="00BC6B86" w:rsidRDefault="00BC6B86" w:rsidP="00BC6B86">
      <w:pPr>
        <w:numPr>
          <w:ilvl w:val="1"/>
          <w:numId w:val="10"/>
        </w:numPr>
        <w:spacing w:after="0" w:line="240" w:lineRule="auto"/>
        <w:ind w:left="2160"/>
        <w:rPr>
          <w:color w:val="4472C4"/>
        </w:rPr>
      </w:pPr>
      <w:r>
        <w:rPr>
          <w:color w:val="4472C4"/>
        </w:rPr>
        <w:t xml:space="preserve">Make sure your home folder has the correct permissions: “cd /u; </w:t>
      </w:r>
      <w:proofErr w:type="spellStart"/>
      <w:r>
        <w:rPr>
          <w:color w:val="4472C4"/>
        </w:rPr>
        <w:t>chmod</w:t>
      </w:r>
      <w:proofErr w:type="spellEnd"/>
      <w:r>
        <w:rPr>
          <w:color w:val="4472C4"/>
        </w:rPr>
        <w:t xml:space="preserve"> 750 `</w:t>
      </w:r>
      <w:proofErr w:type="spellStart"/>
      <w:r>
        <w:rPr>
          <w:color w:val="4472C4"/>
        </w:rPr>
        <w:t>whoami</w:t>
      </w:r>
      <w:proofErr w:type="spellEnd"/>
      <w:r>
        <w:rPr>
          <w:color w:val="4472C4"/>
        </w:rPr>
        <w:t>`”</w:t>
      </w:r>
    </w:p>
    <w:p w14:paraId="1E36D225" w14:textId="77777777" w:rsidR="00BC6B86" w:rsidRDefault="00BC6B86" w:rsidP="00BC6B86">
      <w:pPr>
        <w:numPr>
          <w:ilvl w:val="1"/>
          <w:numId w:val="10"/>
        </w:numPr>
        <w:spacing w:after="0" w:line="240" w:lineRule="auto"/>
        <w:ind w:left="2160"/>
        <w:rPr>
          <w:color w:val="4472C4"/>
        </w:rPr>
      </w:pPr>
      <w:r>
        <w:rPr>
          <w:color w:val="4472C4"/>
        </w:rPr>
        <w:t>Go back to your home folder: “cd”</w:t>
      </w:r>
    </w:p>
    <w:p w14:paraId="38288E50" w14:textId="77777777" w:rsidR="00BC6B86" w:rsidRDefault="00BC6B86" w:rsidP="00BC6B86">
      <w:pPr>
        <w:numPr>
          <w:ilvl w:val="1"/>
          <w:numId w:val="10"/>
        </w:numPr>
        <w:spacing w:after="0" w:line="240" w:lineRule="auto"/>
        <w:ind w:left="2160"/>
        <w:rPr>
          <w:color w:val="4472C4"/>
        </w:rPr>
      </w:pPr>
      <w:r>
        <w:rPr>
          <w:color w:val="4472C4"/>
        </w:rPr>
        <w:t xml:space="preserve">Check that </w:t>
      </w:r>
      <w:proofErr w:type="spellStart"/>
      <w:r>
        <w:rPr>
          <w:color w:val="4472C4"/>
        </w:rPr>
        <w:t>ssh</w:t>
      </w:r>
      <w:proofErr w:type="spellEnd"/>
      <w:r>
        <w:rPr>
          <w:color w:val="4472C4"/>
        </w:rPr>
        <w:t xml:space="preserve"> works without password: “</w:t>
      </w:r>
      <w:proofErr w:type="spellStart"/>
      <w:r>
        <w:rPr>
          <w:color w:val="4472C4"/>
        </w:rPr>
        <w:t>ssh</w:t>
      </w:r>
      <w:proofErr w:type="spellEnd"/>
      <w:r>
        <w:rPr>
          <w:color w:val="4472C4"/>
        </w:rPr>
        <w:t xml:space="preserve"> `whoami`@lgli6s03 </w:t>
      </w:r>
      <w:proofErr w:type="spellStart"/>
      <w:r>
        <w:rPr>
          <w:color w:val="4472C4"/>
        </w:rPr>
        <w:t>pwd</w:t>
      </w:r>
      <w:proofErr w:type="spellEnd"/>
      <w:r>
        <w:rPr>
          <w:color w:val="4472C4"/>
        </w:rPr>
        <w:t>”</w:t>
      </w:r>
    </w:p>
    <w:p w14:paraId="06E867BC" w14:textId="77777777" w:rsidR="00BC6B86" w:rsidRDefault="00BC6B86" w:rsidP="00BC6B86">
      <w:pPr>
        <w:numPr>
          <w:ilvl w:val="1"/>
          <w:numId w:val="10"/>
        </w:numPr>
        <w:spacing w:after="0" w:line="240" w:lineRule="auto"/>
        <w:ind w:left="2160"/>
        <w:rPr>
          <w:color w:val="4472C4"/>
        </w:rPr>
      </w:pPr>
      <w:r>
        <w:rPr>
          <w:color w:val="4472C4"/>
        </w:rPr>
        <w:t>This should print the name of your home folder without asking for your password</w:t>
      </w:r>
    </w:p>
    <w:p w14:paraId="1CE05484" w14:textId="77777777" w:rsidR="00BC6B86" w:rsidRDefault="00BC6B86" w:rsidP="00BC6B86">
      <w:pPr>
        <w:numPr>
          <w:ilvl w:val="1"/>
          <w:numId w:val="10"/>
        </w:numPr>
        <w:spacing w:after="0" w:line="240" w:lineRule="auto"/>
        <w:ind w:left="2160"/>
        <w:rPr>
          <w:color w:val="4472C4"/>
          <w:highlight w:val="yellow"/>
        </w:rPr>
      </w:pPr>
      <w:r>
        <w:rPr>
          <w:color w:val="4472C4"/>
          <w:highlight w:val="yellow"/>
        </w:rPr>
        <w:t xml:space="preserve">Once done, let me know because I need to copy each user’s private key to one of our </w:t>
      </w:r>
      <w:proofErr w:type="gramStart"/>
      <w:r>
        <w:rPr>
          <w:color w:val="4472C4"/>
          <w:highlight w:val="yellow"/>
        </w:rPr>
        <w:t>file</w:t>
      </w:r>
      <w:proofErr w:type="gramEnd"/>
      <w:r>
        <w:rPr>
          <w:color w:val="4472C4"/>
          <w:highlight w:val="yellow"/>
        </w:rPr>
        <w:t xml:space="preserve"> to grant you more privilege.</w:t>
      </w:r>
    </w:p>
    <w:p w14:paraId="65170ECA" w14:textId="77777777" w:rsidR="00BC6B86" w:rsidRDefault="00BC6B86" w:rsidP="00BC6B86"/>
    <w:p w14:paraId="409F361F" w14:textId="77777777" w:rsidR="00BC6B86" w:rsidRDefault="00BC6B86" w:rsidP="00BC6B86">
      <w:r>
        <w:t xml:space="preserve">On Windows, try to access </w:t>
      </w:r>
      <w:hyperlink r:id="rId25" w:history="1">
        <w:r>
          <w:rPr>
            <w:rStyle w:val="Hyperlink"/>
          </w:rPr>
          <w:t>\\plm\samtech\product\Samcef</w:t>
        </w:r>
      </w:hyperlink>
    </w:p>
    <w:p w14:paraId="36EC1BD4" w14:textId="77777777" w:rsidR="00BC6B86" w:rsidRDefault="00BC6B86" w:rsidP="00BC6B86">
      <w:r>
        <w:t>If you have access, perform the following steps if you want to be able to compile and link on Windows:</w:t>
      </w:r>
    </w:p>
    <w:p w14:paraId="1AF46251" w14:textId="77777777" w:rsidR="00BC6B86" w:rsidRDefault="00BC6B86" w:rsidP="00BC6B86">
      <w:r>
        <w:t xml:space="preserve">•             Map </w:t>
      </w:r>
      <w:hyperlink r:id="rId26" w:history="1">
        <w:r>
          <w:rPr>
            <w:rStyle w:val="Hyperlink"/>
          </w:rPr>
          <w:t>\\plm\samtech</w:t>
        </w:r>
      </w:hyperlink>
      <w:r>
        <w:t xml:space="preserve"> to your Z:\</w:t>
      </w:r>
    </w:p>
    <w:p w14:paraId="2C6C9026" w14:textId="77777777" w:rsidR="00BC6B86" w:rsidRDefault="00BC6B86" w:rsidP="00BC6B86">
      <w:r>
        <w:t>•             Z:\Product\Samcef\windows\samcef.sync.bat 99   (If you see "ERROR: Access is denied. ", you can ignore the message for now)</w:t>
      </w:r>
    </w:p>
    <w:p w14:paraId="5BE2C9A9" w14:textId="77777777" w:rsidR="00BC6B86" w:rsidRDefault="00BC6B86" w:rsidP="00BC6B86">
      <w:r>
        <w:t>•             P:\Samcef\nv 99</w:t>
      </w:r>
    </w:p>
    <w:p w14:paraId="265F39A7" w14:textId="77777777" w:rsidR="00BC6B86" w:rsidRDefault="00BC6B86" w:rsidP="00BC6B86">
      <w:r>
        <w:t>•             Z:\Product\Samcef\windows\nastran.sync.bat  99</w:t>
      </w:r>
    </w:p>
    <w:p w14:paraId="2E338CAB" w14:textId="77777777" w:rsidR="00BC6B86" w:rsidRDefault="00BC6B86" w:rsidP="00BC6B86">
      <w:r>
        <w:t>•             P:\Nastran\nxv  99</w:t>
      </w:r>
    </w:p>
    <w:p w14:paraId="0AA83D2A" w14:textId="77777777" w:rsidR="00BC6B86" w:rsidRDefault="00BC6B86" w:rsidP="00BC6B86"/>
    <w:p w14:paraId="733F1AD8" w14:textId="77777777" w:rsidR="00BC6B86" w:rsidRDefault="00BC6B86" w:rsidP="00BC6B86">
      <w:r>
        <w:t>Thanks,</w:t>
      </w:r>
    </w:p>
    <w:p w14:paraId="1B162F0F" w14:textId="7DDBFB9D" w:rsidR="00371197" w:rsidRDefault="00BC6B86" w:rsidP="0026416F">
      <w:r>
        <w:t>Christophe</w:t>
      </w:r>
    </w:p>
    <w:p w14:paraId="03DC0F7F" w14:textId="71176C77" w:rsidR="00541610" w:rsidRPr="00CE0392" w:rsidRDefault="00986B9A" w:rsidP="00CE0392">
      <w:pPr>
        <w:pStyle w:val="Heading1"/>
        <w:jc w:val="center"/>
        <w:rPr>
          <w:b/>
        </w:rPr>
      </w:pPr>
      <w:bookmarkStart w:id="118" w:name="_Hlk22126291"/>
      <w:r>
        <w:br w:type="page"/>
      </w:r>
      <w:bookmarkEnd w:id="118"/>
      <w:r w:rsidR="00541610" w:rsidRPr="00CE0392">
        <w:rPr>
          <w:b/>
        </w:rPr>
        <w:lastRenderedPageBreak/>
        <w:t xml:space="preserve">First </w:t>
      </w:r>
      <w:r w:rsidR="009D17AD" w:rsidRPr="00CE0392">
        <w:rPr>
          <w:b/>
        </w:rPr>
        <w:t>E</w:t>
      </w:r>
      <w:r w:rsidR="00541610" w:rsidRPr="00CE0392">
        <w:rPr>
          <w:b/>
        </w:rPr>
        <w:t xml:space="preserve">xample in </w:t>
      </w:r>
      <w:r w:rsidR="00D75E16" w:rsidRPr="00CE0392">
        <w:rPr>
          <w:b/>
          <w:color w:val="00B050"/>
          <w:u w:val="single"/>
        </w:rPr>
        <w:t>C</w:t>
      </w:r>
      <w:r w:rsidR="00541610" w:rsidRPr="00CE0392">
        <w:rPr>
          <w:b/>
          <w:color w:val="00B050"/>
          <w:u w:val="single"/>
        </w:rPr>
        <w:t xml:space="preserve">ommand </w:t>
      </w:r>
      <w:r w:rsidR="00D75E16" w:rsidRPr="00CE0392">
        <w:rPr>
          <w:b/>
          <w:color w:val="00B050"/>
          <w:u w:val="single"/>
        </w:rPr>
        <w:t>M</w:t>
      </w:r>
      <w:r w:rsidR="00541610" w:rsidRPr="00CE0392">
        <w:rPr>
          <w:b/>
          <w:color w:val="00B050"/>
          <w:u w:val="single"/>
        </w:rPr>
        <w:t>ode</w:t>
      </w:r>
    </w:p>
    <w:p w14:paraId="5E018748" w14:textId="7BAFB2BD" w:rsidR="00607E57" w:rsidRDefault="00607E57" w:rsidP="001B6183">
      <w:pPr>
        <w:pStyle w:val="li"/>
        <w:shd w:val="clear" w:color="auto" w:fill="FFFFFF"/>
        <w:spacing w:before="0" w:beforeAutospacing="0" w:after="0" w:afterAutospacing="0"/>
        <w:ind w:right="75"/>
        <w:rPr>
          <w:rStyle w:val="Hyperlink"/>
          <w:sz w:val="20"/>
          <w:szCs w:val="20"/>
        </w:rPr>
      </w:pPr>
    </w:p>
    <w:p w14:paraId="35E9FF7B" w14:textId="358640FB" w:rsidR="00607E57" w:rsidRPr="00A160CF" w:rsidRDefault="00607E57" w:rsidP="00A160CF">
      <w:pPr>
        <w:rPr>
          <w:rFonts w:ascii="Courier New" w:hAnsi="Courier New" w:cs="Courier New"/>
          <w:b/>
          <w:sz w:val="28"/>
          <w:szCs w:val="28"/>
        </w:rPr>
      </w:pPr>
      <w:r w:rsidRPr="00A160CF">
        <w:rPr>
          <w:rFonts w:ascii="Courier New" w:hAnsi="Courier New" w:cs="Courier New"/>
          <w:b/>
          <w:sz w:val="28"/>
          <w:szCs w:val="28"/>
        </w:rPr>
        <w:t>Questions</w:t>
      </w:r>
      <w:r w:rsidR="00323975">
        <w:rPr>
          <w:rFonts w:ascii="Courier New" w:hAnsi="Courier New" w:cs="Courier New"/>
          <w:b/>
          <w:sz w:val="28"/>
          <w:szCs w:val="28"/>
        </w:rPr>
        <w:t xml:space="preserve"> &amp; </w:t>
      </w:r>
      <w:r w:rsidR="00323975" w:rsidRPr="00232041">
        <w:rPr>
          <w:rFonts w:ascii="Courier New" w:hAnsi="Courier New" w:cs="Courier New"/>
          <w:b/>
          <w:color w:val="00B0F0"/>
          <w:sz w:val="28"/>
          <w:szCs w:val="28"/>
        </w:rPr>
        <w:t>Answer</w:t>
      </w:r>
      <w:r w:rsidR="002435F6">
        <w:rPr>
          <w:rFonts w:ascii="Courier New" w:hAnsi="Courier New" w:cs="Courier New"/>
          <w:b/>
          <w:color w:val="00B0F0"/>
          <w:sz w:val="28"/>
          <w:szCs w:val="28"/>
        </w:rPr>
        <w:object w:dxaOrig="1536" w:dyaOrig="1113" w14:anchorId="7A779FF1">
          <v:shape id="_x0000_i1031" type="#_x0000_t75" style="width:76.85pt;height:55.9pt" o:ole="">
            <v:imagedata r:id="rId27" o:title=""/>
          </v:shape>
          <o:OLEObject Type="Embed" ProgID="Package" ShapeID="_x0000_i1031" DrawAspect="Icon" ObjectID="_1660414288" r:id="rId28"/>
        </w:object>
      </w:r>
    </w:p>
    <w:p w14:paraId="6CFADCAF" w14:textId="1F130CB6" w:rsidR="00607E57" w:rsidRDefault="00607E57" w:rsidP="00607E57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607E57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1. </w:t>
      </w:r>
      <w:r w:rsidR="007E698D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H</w:t>
      </w:r>
      <w:r w:rsidRPr="00607E57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ow to </w:t>
      </w:r>
      <w:r w:rsidR="00AF1DE5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turn on bacon graphic window to show nodes and elements</w:t>
      </w:r>
      <w:r w:rsidRPr="00607E57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? </w:t>
      </w:r>
    </w:p>
    <w:p w14:paraId="0C745C69" w14:textId="77777777" w:rsidR="008F02AF" w:rsidRPr="008F02AF" w:rsidRDefault="008F02AF" w:rsidP="008F02AF">
      <w:pPr>
        <w:pStyle w:val="li"/>
        <w:shd w:val="clear" w:color="auto" w:fill="FFFFFF"/>
        <w:spacing w:before="0" w:beforeAutospacing="0" w:after="0"/>
        <w:ind w:right="75"/>
        <w:rPr>
          <w:rStyle w:val="Hyperlink"/>
          <w:rFonts w:ascii="Times" w:hAnsi="Times" w:cs="Times"/>
          <w:color w:val="00B0F0"/>
          <w:sz w:val="20"/>
          <w:szCs w:val="20"/>
          <w:u w:val="none"/>
        </w:rPr>
      </w:pPr>
      <w:r w:rsidRPr="008F02AF">
        <w:rPr>
          <w:rStyle w:val="Hyperlink"/>
          <w:rFonts w:ascii="Times" w:hAnsi="Times" w:cs="Times"/>
          <w:color w:val="00B0F0"/>
          <w:sz w:val="20"/>
          <w:szCs w:val="20"/>
          <w:u w:val="none"/>
        </w:rPr>
        <w:t>set SAM_HOME=D:\Products\Samcef</w:t>
      </w:r>
    </w:p>
    <w:p w14:paraId="38DB68A0" w14:textId="42FDD314" w:rsidR="008F02AF" w:rsidRPr="008F02AF" w:rsidRDefault="008F02AF" w:rsidP="008F02AF">
      <w:pPr>
        <w:pStyle w:val="li"/>
        <w:shd w:val="clear" w:color="auto" w:fill="FFFFFF"/>
        <w:spacing w:before="0" w:beforeAutospacing="0" w:after="0"/>
        <w:ind w:right="75"/>
        <w:rPr>
          <w:rStyle w:val="Hyperlink"/>
          <w:rFonts w:ascii="Times" w:hAnsi="Times" w:cs="Times"/>
          <w:color w:val="00B0F0"/>
          <w:sz w:val="20"/>
          <w:szCs w:val="20"/>
          <w:u w:val="none"/>
        </w:rPr>
      </w:pPr>
      <w:r w:rsidRPr="008F02AF">
        <w:rPr>
          <w:rStyle w:val="Hyperlink"/>
          <w:rFonts w:ascii="Times" w:hAnsi="Times" w:cs="Times"/>
          <w:color w:val="00B0F0"/>
          <w:sz w:val="20"/>
          <w:szCs w:val="20"/>
          <w:u w:val="none"/>
        </w:rPr>
        <w:t>IN folder, copied bacon.ini (example: \\shi6s007\Christophe\bacon.ini)</w:t>
      </w:r>
    </w:p>
    <w:p w14:paraId="3BAAA01D" w14:textId="2ADF5359" w:rsidR="007E698D" w:rsidRDefault="007E698D" w:rsidP="008F02AF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How to turn off</w:t>
      </w:r>
      <w:r w:rsidR="00060536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 bacon graphic window</w:t>
      </w:r>
      <w:r w:rsidR="00433439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 and </w:t>
      </w:r>
      <w:r w:rsidR="00433439" w:rsidRPr="00607E57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back to </w:t>
      </w:r>
      <w:r w:rsidR="00433439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pure </w:t>
      </w:r>
      <w:r w:rsidR="00433439" w:rsidRPr="00607E57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command</w:t>
      </w:r>
      <w:r w:rsidR="00433439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 mode</w:t>
      </w:r>
      <w:r w:rsidR="009E2037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? </w:t>
      </w:r>
    </w:p>
    <w:p w14:paraId="0D8E65AD" w14:textId="68881FB2" w:rsidR="008F02AF" w:rsidRPr="008F02AF" w:rsidRDefault="008F02AF" w:rsidP="008F02AF">
      <w:pPr>
        <w:pStyle w:val="li"/>
        <w:shd w:val="clear" w:color="auto" w:fill="FFFFFF"/>
        <w:spacing w:before="0" w:beforeAutospacing="0" w:after="0"/>
        <w:ind w:right="75"/>
        <w:rPr>
          <w:rStyle w:val="Hyperlink"/>
          <w:rFonts w:ascii="Times" w:hAnsi="Times" w:cs="Times"/>
          <w:color w:val="00B0F0"/>
          <w:sz w:val="20"/>
          <w:szCs w:val="20"/>
          <w:u w:val="none"/>
        </w:rPr>
      </w:pPr>
      <w:r w:rsidRPr="008F02AF">
        <w:rPr>
          <w:rStyle w:val="Hyperlink"/>
          <w:rFonts w:ascii="Times" w:hAnsi="Times" w:cs="Times"/>
          <w:color w:val="00B0F0"/>
          <w:sz w:val="20"/>
          <w:szCs w:val="20"/>
          <w:u w:val="none"/>
        </w:rPr>
        <w:t xml:space="preserve">Not possible to close it once </w:t>
      </w:r>
      <w:r w:rsidRPr="00625FA5">
        <w:rPr>
          <w:rStyle w:val="Hyperlink"/>
          <w:rFonts w:ascii="Times" w:hAnsi="Times" w:cs="Times"/>
          <w:color w:val="00B0F0"/>
          <w:sz w:val="20"/>
          <w:szCs w:val="20"/>
          <w:u w:val="none"/>
        </w:rPr>
        <w:t>turned</w:t>
      </w:r>
      <w:r w:rsidRPr="008F02AF">
        <w:rPr>
          <w:rStyle w:val="Hyperlink"/>
          <w:rFonts w:ascii="Times" w:hAnsi="Times" w:cs="Times"/>
          <w:color w:val="00B0F0"/>
          <w:sz w:val="20"/>
          <w:szCs w:val="20"/>
          <w:u w:val="none"/>
        </w:rPr>
        <w:t xml:space="preserve"> on</w:t>
      </w:r>
    </w:p>
    <w:p w14:paraId="6EF11EF5" w14:textId="7EF4490A" w:rsidR="00607E57" w:rsidRDefault="00607E57" w:rsidP="00607E57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607E57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2. </w:t>
      </w:r>
      <w:r w:rsidR="007E698D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H</w:t>
      </w:r>
      <w:r w:rsidRPr="00607E57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ow to exit MENU and back to command?</w:t>
      </w:r>
    </w:p>
    <w:p w14:paraId="20FE474D" w14:textId="77777777" w:rsidR="00625FA5" w:rsidRPr="00625FA5" w:rsidRDefault="00625FA5" w:rsidP="00625FA5">
      <w:pPr>
        <w:pStyle w:val="li"/>
        <w:shd w:val="clear" w:color="auto" w:fill="FFFFFF"/>
        <w:spacing w:before="0" w:beforeAutospacing="0" w:after="0"/>
        <w:ind w:right="75"/>
        <w:rPr>
          <w:rStyle w:val="Hyperlink"/>
          <w:rFonts w:ascii="Times" w:hAnsi="Times" w:cs="Times"/>
          <w:color w:val="00B0F0"/>
          <w:sz w:val="20"/>
          <w:szCs w:val="20"/>
          <w:u w:val="none"/>
        </w:rPr>
      </w:pPr>
      <w:r w:rsidRPr="00625FA5">
        <w:rPr>
          <w:rStyle w:val="Hyperlink"/>
          <w:rFonts w:ascii="Times" w:hAnsi="Times" w:cs="Times"/>
          <w:color w:val="00B0F0"/>
          <w:sz w:val="20"/>
          <w:szCs w:val="20"/>
          <w:u w:val="none"/>
        </w:rPr>
        <w:t xml:space="preserve">Type OFF in command windows </w:t>
      </w:r>
    </w:p>
    <w:p w14:paraId="7CA30B0D" w14:textId="29223955" w:rsidR="00625FA5" w:rsidRPr="00625FA5" w:rsidRDefault="00625FA5" w:rsidP="00625FA5">
      <w:pPr>
        <w:pStyle w:val="li"/>
        <w:shd w:val="clear" w:color="auto" w:fill="FFFFFF"/>
        <w:spacing w:before="0" w:beforeAutospacing="0" w:after="0"/>
        <w:ind w:right="75"/>
        <w:rPr>
          <w:rStyle w:val="Hyperlink"/>
          <w:rFonts w:ascii="Times" w:hAnsi="Times" w:cs="Times"/>
          <w:color w:val="00B0F0"/>
          <w:sz w:val="20"/>
          <w:szCs w:val="20"/>
          <w:u w:val="none"/>
        </w:rPr>
      </w:pPr>
      <w:r w:rsidRPr="00625FA5">
        <w:rPr>
          <w:rStyle w:val="Hyperlink"/>
          <w:rFonts w:ascii="Times" w:hAnsi="Times" w:cs="Times"/>
          <w:color w:val="00B0F0"/>
          <w:sz w:val="20"/>
          <w:szCs w:val="20"/>
          <w:u w:val="none"/>
        </w:rPr>
        <w:t>or "menu Mgt"--&gt; disable</w:t>
      </w:r>
    </w:p>
    <w:p w14:paraId="333D80BC" w14:textId="6C5DFA3A" w:rsidR="00607E57" w:rsidRDefault="00607E57" w:rsidP="000C57AC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607E57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3. </w:t>
      </w:r>
      <w:r w:rsidR="007E698D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H</w:t>
      </w:r>
      <w:r w:rsidRPr="00607E57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ow to exit command normally?</w:t>
      </w:r>
      <w:r w:rsidR="0099766B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 .STOP</w:t>
      </w:r>
    </w:p>
    <w:p w14:paraId="3012948D" w14:textId="77777777" w:rsidR="00625FA5" w:rsidRPr="00625FA5" w:rsidRDefault="00625FA5" w:rsidP="00625FA5">
      <w:pPr>
        <w:pStyle w:val="li"/>
        <w:shd w:val="clear" w:color="auto" w:fill="FFFFFF"/>
        <w:spacing w:before="0" w:beforeAutospacing="0" w:after="0"/>
        <w:ind w:right="75"/>
        <w:rPr>
          <w:rStyle w:val="Hyperlink"/>
          <w:rFonts w:ascii="Times" w:hAnsi="Times" w:cs="Times"/>
          <w:color w:val="00B0F0"/>
          <w:sz w:val="20"/>
          <w:szCs w:val="20"/>
          <w:u w:val="none"/>
        </w:rPr>
      </w:pPr>
      <w:r w:rsidRPr="00625FA5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          </w:t>
      </w:r>
      <w:r w:rsidRPr="00625FA5">
        <w:rPr>
          <w:rStyle w:val="Hyperlink"/>
          <w:rFonts w:ascii="Times" w:hAnsi="Times" w:cs="Times"/>
          <w:color w:val="00B0F0"/>
          <w:sz w:val="20"/>
          <w:szCs w:val="20"/>
          <w:u w:val="none"/>
        </w:rPr>
        <w:t>.STO --&gt; quit (and save SDB or not)</w:t>
      </w:r>
    </w:p>
    <w:p w14:paraId="53D9A2AA" w14:textId="77777777" w:rsidR="00625FA5" w:rsidRPr="00625FA5" w:rsidRDefault="00625FA5" w:rsidP="00625FA5">
      <w:pPr>
        <w:pStyle w:val="li"/>
        <w:shd w:val="clear" w:color="auto" w:fill="FFFFFF"/>
        <w:spacing w:before="0" w:beforeAutospacing="0" w:after="0"/>
        <w:ind w:right="75"/>
        <w:rPr>
          <w:rStyle w:val="Hyperlink"/>
          <w:rFonts w:ascii="Times" w:hAnsi="Times" w:cs="Times"/>
          <w:color w:val="00B0F0"/>
          <w:sz w:val="20"/>
          <w:szCs w:val="20"/>
          <w:u w:val="none"/>
        </w:rPr>
      </w:pPr>
      <w:r w:rsidRPr="00625FA5">
        <w:rPr>
          <w:rStyle w:val="Hyperlink"/>
          <w:rFonts w:ascii="Times" w:hAnsi="Times" w:cs="Times"/>
          <w:color w:val="00B0F0"/>
          <w:sz w:val="20"/>
          <w:szCs w:val="20"/>
          <w:u w:val="none"/>
        </w:rPr>
        <w:t xml:space="preserve">          .FIN --&gt; generate *.</w:t>
      </w:r>
      <w:proofErr w:type="spellStart"/>
      <w:r w:rsidRPr="00625FA5">
        <w:rPr>
          <w:rStyle w:val="Hyperlink"/>
          <w:rFonts w:ascii="Times" w:hAnsi="Times" w:cs="Times"/>
          <w:color w:val="00B0F0"/>
          <w:sz w:val="20"/>
          <w:szCs w:val="20"/>
          <w:u w:val="none"/>
        </w:rPr>
        <w:t>sam</w:t>
      </w:r>
      <w:proofErr w:type="spellEnd"/>
      <w:r w:rsidRPr="00625FA5">
        <w:rPr>
          <w:rStyle w:val="Hyperlink"/>
          <w:rFonts w:ascii="Times" w:hAnsi="Times" w:cs="Times"/>
          <w:color w:val="00B0F0"/>
          <w:sz w:val="20"/>
          <w:szCs w:val="20"/>
          <w:u w:val="none"/>
        </w:rPr>
        <w:t xml:space="preserve"> and *.</w:t>
      </w:r>
      <w:proofErr w:type="spellStart"/>
      <w:r w:rsidRPr="00625FA5">
        <w:rPr>
          <w:rStyle w:val="Hyperlink"/>
          <w:rFonts w:ascii="Times" w:hAnsi="Times" w:cs="Times"/>
          <w:color w:val="00B0F0"/>
          <w:sz w:val="20"/>
          <w:szCs w:val="20"/>
          <w:u w:val="none"/>
        </w:rPr>
        <w:t>sdb</w:t>
      </w:r>
      <w:proofErr w:type="spellEnd"/>
    </w:p>
    <w:p w14:paraId="6C558525" w14:textId="5F422B7F" w:rsidR="00625FA5" w:rsidRPr="00625FA5" w:rsidRDefault="00625FA5" w:rsidP="00625FA5">
      <w:pPr>
        <w:pStyle w:val="li"/>
        <w:shd w:val="clear" w:color="auto" w:fill="FFFFFF"/>
        <w:spacing w:before="0" w:beforeAutospacing="0" w:after="0"/>
        <w:ind w:right="75"/>
        <w:rPr>
          <w:rStyle w:val="Hyperlink"/>
          <w:rFonts w:ascii="Times" w:hAnsi="Times" w:cs="Times"/>
          <w:color w:val="00B0F0"/>
          <w:sz w:val="20"/>
          <w:szCs w:val="20"/>
          <w:u w:val="none"/>
        </w:rPr>
      </w:pPr>
      <w:r w:rsidRPr="00625FA5">
        <w:rPr>
          <w:rStyle w:val="Hyperlink"/>
          <w:rFonts w:ascii="Times" w:hAnsi="Times" w:cs="Times"/>
          <w:color w:val="00B0F0"/>
          <w:sz w:val="20"/>
          <w:szCs w:val="20"/>
          <w:u w:val="none"/>
        </w:rPr>
        <w:t xml:space="preserve">          .FIN 1 --&gt; same as .FIN + .STO</w:t>
      </w:r>
    </w:p>
    <w:p w14:paraId="429E483C" w14:textId="127B15BC" w:rsidR="00A5283E" w:rsidRDefault="00607E57" w:rsidP="000C57AC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607E57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4. ATT number 0 /402 case?</w:t>
      </w:r>
    </w:p>
    <w:p w14:paraId="7CAAFDAE" w14:textId="77777777" w:rsidR="00A5283E" w:rsidRPr="00A5283E" w:rsidRDefault="00A5283E" w:rsidP="00A5283E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A5283E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.MAI</w:t>
      </w:r>
    </w:p>
    <w:p w14:paraId="16FD7C94" w14:textId="25897315" w:rsidR="00A5283E" w:rsidRDefault="00A5283E" w:rsidP="00A5283E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A5283E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 I 345 AT 1 0 N 1 2</w:t>
      </w:r>
    </w:p>
    <w:p w14:paraId="5E102453" w14:textId="77777777" w:rsidR="00A5283E" w:rsidRPr="00A5283E" w:rsidRDefault="00A5283E" w:rsidP="00A5283E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A5283E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.MAI</w:t>
      </w:r>
    </w:p>
    <w:p w14:paraId="2C4E5EF8" w14:textId="77777777" w:rsidR="00A5283E" w:rsidRPr="00A5283E" w:rsidRDefault="00A5283E" w:rsidP="00A5283E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A5283E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 I           1 ATT         123          73 N $</w:t>
      </w:r>
    </w:p>
    <w:p w14:paraId="559E0943" w14:textId="77777777" w:rsidR="00A5283E" w:rsidRPr="00A5283E" w:rsidRDefault="00A5283E" w:rsidP="00A5283E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A5283E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             2           4           8           6           0          12 $</w:t>
      </w:r>
    </w:p>
    <w:p w14:paraId="2510C3B3" w14:textId="2AD63FE2" w:rsidR="00A5283E" w:rsidRDefault="00A5283E" w:rsidP="00A5283E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A5283E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            16          24          20</w:t>
      </w:r>
    </w:p>
    <w:p w14:paraId="2E39381C" w14:textId="77777777" w:rsidR="00625FA5" w:rsidRPr="00625FA5" w:rsidRDefault="00625FA5" w:rsidP="00625FA5">
      <w:pPr>
        <w:rPr>
          <w:color w:val="00B0F0"/>
        </w:rPr>
      </w:pPr>
      <w:r w:rsidRPr="00625FA5">
        <w:rPr>
          <w:color w:val="00B0F0"/>
        </w:rPr>
        <w:t>First attribute for user. For 402, same as PID</w:t>
      </w:r>
    </w:p>
    <w:p w14:paraId="642A674E" w14:textId="353B143D" w:rsidR="00625FA5" w:rsidRPr="00625FA5" w:rsidRDefault="00625FA5" w:rsidP="00625FA5">
      <w:pPr>
        <w:rPr>
          <w:color w:val="00B0F0"/>
        </w:rPr>
      </w:pPr>
      <w:r w:rsidRPr="00625FA5">
        <w:rPr>
          <w:color w:val="00B0F0"/>
        </w:rPr>
        <w:t xml:space="preserve">Second one?!? Internal use`. For 402, 2nd </w:t>
      </w:r>
      <w:r w:rsidR="00270D1B" w:rsidRPr="00625FA5">
        <w:rPr>
          <w:color w:val="00B0F0"/>
        </w:rPr>
        <w:t>integer</w:t>
      </w:r>
      <w:r w:rsidRPr="00625FA5">
        <w:rPr>
          <w:color w:val="00B0F0"/>
        </w:rPr>
        <w:t xml:space="preserve"> from </w:t>
      </w:r>
      <w:proofErr w:type="spellStart"/>
      <w:r w:rsidRPr="00625FA5">
        <w:rPr>
          <w:color w:val="00B0F0"/>
        </w:rPr>
        <w:t>tripplet</w:t>
      </w:r>
      <w:proofErr w:type="spellEnd"/>
      <w:r w:rsidRPr="00625FA5">
        <w:rPr>
          <w:color w:val="00B0F0"/>
        </w:rPr>
        <w:t>.</w:t>
      </w:r>
    </w:p>
    <w:p w14:paraId="2DC24AC8" w14:textId="23B6D746" w:rsidR="001B6183" w:rsidRDefault="00625FA5" w:rsidP="00625FA5">
      <w:pPr>
        <w:rPr>
          <w:color w:val="00B0F0"/>
        </w:rPr>
      </w:pPr>
      <w:r w:rsidRPr="00625FA5">
        <w:rPr>
          <w:color w:val="00B0F0"/>
        </w:rPr>
        <w:t>Example 73 for CHEXA: RECORD=CHEXA(7308,73,253)</w:t>
      </w:r>
    </w:p>
    <w:p w14:paraId="386D5293" w14:textId="5505A971" w:rsidR="00AE2495" w:rsidRDefault="00AE2495" w:rsidP="00625FA5">
      <w:pPr>
        <w:rPr>
          <w:color w:val="00B0F0"/>
        </w:rPr>
      </w:pPr>
    </w:p>
    <w:p w14:paraId="64DF9331" w14:textId="77777777" w:rsidR="002435F6" w:rsidRPr="002435F6" w:rsidRDefault="002435F6" w:rsidP="002435F6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2435F6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5. Computing rupture probability in 2D (element types 15-26)</w:t>
      </w:r>
    </w:p>
    <w:p w14:paraId="62D52619" w14:textId="467A8F98" w:rsidR="002435F6" w:rsidRPr="002435F6" w:rsidRDefault="002435F6" w:rsidP="002435F6">
      <w:pPr>
        <w:rPr>
          <w:color w:val="00B0F0"/>
        </w:rPr>
      </w:pPr>
      <w:r w:rsidRPr="002435F6">
        <w:rPr>
          <w:color w:val="00B0F0"/>
        </w:rPr>
        <w:t xml:space="preserve"> In RES (or F06) file, check this line:</w:t>
      </w:r>
    </w:p>
    <w:p w14:paraId="26238425" w14:textId="24341E08" w:rsidR="002435F6" w:rsidRPr="002435F6" w:rsidRDefault="002435F6" w:rsidP="002435F6">
      <w:pPr>
        <w:rPr>
          <w:color w:val="00B0F0"/>
        </w:rPr>
      </w:pPr>
      <w:r w:rsidRPr="002435F6">
        <w:rPr>
          <w:color w:val="00B0F0"/>
        </w:rPr>
        <w:t xml:space="preserve">  NUMBER OF ELEMENTS OF TYPE.........................8      = 125          #</w:t>
      </w:r>
    </w:p>
    <w:p w14:paraId="55423E4C" w14:textId="73701B32" w:rsidR="00AE2495" w:rsidRDefault="002435F6" w:rsidP="002435F6">
      <w:pPr>
        <w:rPr>
          <w:color w:val="00B0F0"/>
        </w:rPr>
      </w:pPr>
      <w:r w:rsidRPr="002435F6">
        <w:rPr>
          <w:color w:val="00B0F0"/>
        </w:rPr>
        <w:t xml:space="preserve">   It means you have 125 elements of type 8 (T008)</w:t>
      </w:r>
    </w:p>
    <w:p w14:paraId="0227373F" w14:textId="77777777" w:rsidR="002435F6" w:rsidRPr="002435F6" w:rsidRDefault="002435F6" w:rsidP="002435F6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2435F6">
        <w:rPr>
          <w:rStyle w:val="Hyperlink"/>
          <w:rFonts w:ascii="Times" w:hAnsi="Times" w:cs="Times" w:hint="eastAsia"/>
          <w:color w:val="000000"/>
          <w:sz w:val="20"/>
          <w:szCs w:val="20"/>
          <w:u w:val="none"/>
        </w:rPr>
        <w:t xml:space="preserve">6. </w:t>
      </w:r>
      <w:proofErr w:type="spellStart"/>
      <w:r w:rsidRPr="002435F6">
        <w:rPr>
          <w:rStyle w:val="Hyperlink"/>
          <w:rFonts w:ascii="Times" w:hAnsi="Times" w:cs="Times" w:hint="eastAsia"/>
          <w:color w:val="000000"/>
          <w:sz w:val="20"/>
          <w:szCs w:val="20"/>
          <w:u w:val="none"/>
        </w:rPr>
        <w:t>Samcef</w:t>
      </w:r>
      <w:proofErr w:type="spellEnd"/>
      <w:r w:rsidRPr="002435F6">
        <w:rPr>
          <w:rStyle w:val="Hyperlink"/>
          <w:rFonts w:ascii="Times" w:hAnsi="Times" w:cs="Times" w:hint="eastAsia"/>
          <w:color w:val="000000"/>
          <w:sz w:val="20"/>
          <w:szCs w:val="20"/>
          <w:u w:val="none"/>
        </w:rPr>
        <w:t xml:space="preserve"> allows to map temperatures from a </w:t>
      </w:r>
      <w:proofErr w:type="spellStart"/>
      <w:r w:rsidRPr="002435F6">
        <w:rPr>
          <w:rStyle w:val="Hyperlink"/>
          <w:rFonts w:ascii="Times" w:hAnsi="Times" w:cs="Times" w:hint="eastAsia"/>
          <w:color w:val="000000"/>
          <w:sz w:val="20"/>
          <w:szCs w:val="20"/>
          <w:u w:val="none"/>
        </w:rPr>
        <w:t>Samcef</w:t>
      </w:r>
      <w:proofErr w:type="spellEnd"/>
      <w:r w:rsidRPr="002435F6">
        <w:rPr>
          <w:rStyle w:val="Hyperlink"/>
          <w:rFonts w:ascii="Times" w:hAnsi="Times" w:cs="Times" w:hint="eastAsia"/>
          <w:color w:val="000000"/>
          <w:sz w:val="20"/>
          <w:szCs w:val="20"/>
          <w:u w:val="none"/>
        </w:rPr>
        <w:t xml:space="preserve"> Thermal computation onto a mechanical model  </w:t>
      </w:r>
    </w:p>
    <w:p w14:paraId="357F3086" w14:textId="77777777" w:rsidR="002435F6" w:rsidRPr="002435F6" w:rsidRDefault="002435F6" w:rsidP="002435F6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2435F6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   with a dissimilar mesh that will be solved with </w:t>
      </w:r>
      <w:proofErr w:type="spellStart"/>
      <w:r w:rsidRPr="002435F6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Samcef</w:t>
      </w:r>
      <w:proofErr w:type="spellEnd"/>
      <w:r w:rsidRPr="002435F6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 </w:t>
      </w:r>
      <w:proofErr w:type="spellStart"/>
      <w:r w:rsidRPr="002435F6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Mecano</w:t>
      </w:r>
      <w:proofErr w:type="spellEnd"/>
      <w:r w:rsidRPr="002435F6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>.</w:t>
      </w:r>
    </w:p>
    <w:p w14:paraId="6B7546D7" w14:textId="77777777" w:rsidR="002435F6" w:rsidRPr="002435F6" w:rsidRDefault="002435F6" w:rsidP="002435F6">
      <w:pPr>
        <w:pStyle w:val="li"/>
        <w:shd w:val="clear" w:color="auto" w:fill="FFFFFF"/>
        <w:spacing w:after="0"/>
        <w:ind w:right="75"/>
        <w:rPr>
          <w:rStyle w:val="Hyperlink"/>
          <w:rFonts w:ascii="Times" w:hAnsi="Times" w:cs="Times"/>
          <w:color w:val="000000"/>
          <w:sz w:val="20"/>
          <w:szCs w:val="20"/>
          <w:u w:val="none"/>
        </w:rPr>
      </w:pPr>
      <w:r w:rsidRPr="002435F6">
        <w:rPr>
          <w:rStyle w:val="Hyperlink"/>
          <w:rFonts w:ascii="Times" w:hAnsi="Times" w:cs="Times"/>
          <w:color w:val="000000"/>
          <w:sz w:val="20"/>
          <w:szCs w:val="20"/>
          <w:u w:val="none"/>
        </w:rPr>
        <w:t xml:space="preserve">   Temperature distribution depends on time?(steady / transient)</w:t>
      </w:r>
    </w:p>
    <w:p w14:paraId="0D2BA5DD" w14:textId="77777777" w:rsidR="002435F6" w:rsidRPr="002435F6" w:rsidRDefault="002435F6" w:rsidP="002435F6">
      <w:pPr>
        <w:rPr>
          <w:color w:val="00B0F0"/>
        </w:rPr>
      </w:pPr>
      <w:r w:rsidRPr="002435F6">
        <w:rPr>
          <w:color w:val="00B0F0"/>
        </w:rPr>
        <w:t xml:space="preserve">   6.1 steady</w:t>
      </w:r>
    </w:p>
    <w:p w14:paraId="5E86B738" w14:textId="77777777" w:rsidR="002435F6" w:rsidRPr="002435F6" w:rsidRDefault="002435F6" w:rsidP="002435F6">
      <w:pPr>
        <w:rPr>
          <w:color w:val="00B0F0"/>
        </w:rPr>
      </w:pPr>
      <w:r w:rsidRPr="002435F6">
        <w:rPr>
          <w:color w:val="00B0F0"/>
        </w:rPr>
        <w:t xml:space="preserve">   6.2 transient </w:t>
      </w:r>
    </w:p>
    <w:p w14:paraId="712FD86D" w14:textId="77777777" w:rsidR="002435F6" w:rsidRPr="002435F6" w:rsidRDefault="002435F6" w:rsidP="002435F6">
      <w:pPr>
        <w:rPr>
          <w:color w:val="00B0F0"/>
        </w:rPr>
      </w:pPr>
      <w:r w:rsidRPr="002435F6">
        <w:rPr>
          <w:color w:val="00B0F0"/>
        </w:rPr>
        <w:t xml:space="preserve">   </w:t>
      </w:r>
    </w:p>
    <w:p w14:paraId="25C82242" w14:textId="4026DCBC" w:rsidR="002435F6" w:rsidRPr="002435F6" w:rsidRDefault="002435F6" w:rsidP="002435F6">
      <w:pPr>
        <w:rPr>
          <w:color w:val="00B0F0"/>
        </w:rPr>
      </w:pPr>
      <w:r w:rsidRPr="002435F6">
        <w:rPr>
          <w:color w:val="00B0F0"/>
        </w:rPr>
        <w:t>https://cauldron.net.plm.eds.com/browse/SAM2-11</w:t>
      </w:r>
    </w:p>
    <w:p w14:paraId="1B71A1D5" w14:textId="2DEEF941" w:rsidR="002435F6" w:rsidRPr="002435F6" w:rsidRDefault="002435F6" w:rsidP="002435F6">
      <w:pPr>
        <w:rPr>
          <w:color w:val="00B0F0"/>
        </w:rPr>
      </w:pPr>
      <w:r w:rsidRPr="002435F6">
        <w:rPr>
          <w:color w:val="00B0F0"/>
        </w:rPr>
        <w:t>One-way coupling</w:t>
      </w:r>
    </w:p>
    <w:p w14:paraId="715A35B4" w14:textId="77777777" w:rsidR="002435F6" w:rsidRPr="002435F6" w:rsidRDefault="002435F6" w:rsidP="002435F6">
      <w:pPr>
        <w:rPr>
          <w:color w:val="00B0F0"/>
        </w:rPr>
      </w:pPr>
      <w:proofErr w:type="spellStart"/>
      <w:r w:rsidRPr="002435F6">
        <w:rPr>
          <w:color w:val="00B0F0"/>
        </w:rPr>
        <w:t>samcef</w:t>
      </w:r>
      <w:proofErr w:type="spellEnd"/>
      <w:r w:rsidRPr="002435F6">
        <w:rPr>
          <w:color w:val="00B0F0"/>
        </w:rPr>
        <w:t xml:space="preserve"> mt name       --&gt; </w:t>
      </w:r>
      <w:proofErr w:type="spellStart"/>
      <w:r w:rsidRPr="002435F6">
        <w:rPr>
          <w:color w:val="00B0F0"/>
        </w:rPr>
        <w:t>mecano</w:t>
      </w:r>
      <w:proofErr w:type="spellEnd"/>
      <w:r w:rsidRPr="002435F6">
        <w:rPr>
          <w:color w:val="00B0F0"/>
        </w:rPr>
        <w:t xml:space="preserve"> module=</w:t>
      </w:r>
      <w:proofErr w:type="spellStart"/>
      <w:r w:rsidRPr="002435F6">
        <w:rPr>
          <w:color w:val="00B0F0"/>
        </w:rPr>
        <w:t>mecath</w:t>
      </w:r>
      <w:proofErr w:type="spellEnd"/>
    </w:p>
    <w:p w14:paraId="2CCB259D" w14:textId="77777777" w:rsidR="002435F6" w:rsidRPr="002435F6" w:rsidRDefault="002435F6" w:rsidP="002435F6">
      <w:pPr>
        <w:rPr>
          <w:color w:val="00B0F0"/>
        </w:rPr>
      </w:pPr>
      <w:proofErr w:type="spellStart"/>
      <w:r w:rsidRPr="002435F6">
        <w:rPr>
          <w:color w:val="00B0F0"/>
        </w:rPr>
        <w:t>samcef</w:t>
      </w:r>
      <w:proofErr w:type="spellEnd"/>
      <w:r w:rsidRPr="002435F6">
        <w:rPr>
          <w:color w:val="00B0F0"/>
        </w:rPr>
        <w:t xml:space="preserve"> </w:t>
      </w:r>
      <w:proofErr w:type="spellStart"/>
      <w:r w:rsidRPr="002435F6">
        <w:rPr>
          <w:color w:val="00B0F0"/>
        </w:rPr>
        <w:t>ba</w:t>
      </w:r>
      <w:proofErr w:type="spellEnd"/>
      <w:r w:rsidRPr="002435F6">
        <w:rPr>
          <w:color w:val="00B0F0"/>
        </w:rPr>
        <w:t xml:space="preserve"> name with .IT3</w:t>
      </w:r>
    </w:p>
    <w:p w14:paraId="1E0ED4B4" w14:textId="592E118C" w:rsidR="002435F6" w:rsidRDefault="002435F6" w:rsidP="002435F6">
      <w:pPr>
        <w:rPr>
          <w:color w:val="00B0F0"/>
        </w:rPr>
      </w:pPr>
      <w:proofErr w:type="spellStart"/>
      <w:r w:rsidRPr="002435F6">
        <w:rPr>
          <w:color w:val="00B0F0"/>
        </w:rPr>
        <w:t>samcef</w:t>
      </w:r>
      <w:proofErr w:type="spellEnd"/>
      <w:r w:rsidRPr="002435F6">
        <w:rPr>
          <w:color w:val="00B0F0"/>
        </w:rPr>
        <w:t xml:space="preserve"> me name       --&gt; </w:t>
      </w:r>
      <w:proofErr w:type="spellStart"/>
      <w:r w:rsidRPr="002435F6">
        <w:rPr>
          <w:color w:val="00B0F0"/>
        </w:rPr>
        <w:t>mecano</w:t>
      </w:r>
      <w:proofErr w:type="spellEnd"/>
    </w:p>
    <w:p w14:paraId="5763FE53" w14:textId="77777777" w:rsidR="002435F6" w:rsidRPr="002435F6" w:rsidRDefault="002435F6" w:rsidP="002435F6">
      <w:pPr>
        <w:rPr>
          <w:color w:val="00B0F0"/>
        </w:rPr>
      </w:pPr>
    </w:p>
    <w:p w14:paraId="19330DAE" w14:textId="1272CCF8" w:rsidR="002435F6" w:rsidRPr="002435F6" w:rsidRDefault="002435F6" w:rsidP="002435F6">
      <w:pPr>
        <w:rPr>
          <w:color w:val="00B0F0"/>
        </w:rPr>
      </w:pPr>
      <w:proofErr w:type="spellStart"/>
      <w:r w:rsidRPr="002435F6">
        <w:rPr>
          <w:color w:val="00B0F0"/>
        </w:rPr>
        <w:t>Cosimulation</w:t>
      </w:r>
      <w:proofErr w:type="spellEnd"/>
    </w:p>
    <w:p w14:paraId="56A07D4A" w14:textId="77777777" w:rsidR="002435F6" w:rsidRPr="002435F6" w:rsidRDefault="002435F6" w:rsidP="002435F6">
      <w:pPr>
        <w:rPr>
          <w:color w:val="00B0F0"/>
        </w:rPr>
      </w:pPr>
      <w:proofErr w:type="spellStart"/>
      <w:r w:rsidRPr="002435F6">
        <w:rPr>
          <w:color w:val="00B0F0"/>
        </w:rPr>
        <w:t>samcef</w:t>
      </w:r>
      <w:proofErr w:type="spellEnd"/>
      <w:r w:rsidRPr="002435F6">
        <w:rPr>
          <w:color w:val="00B0F0"/>
        </w:rPr>
        <w:t xml:space="preserve"> </w:t>
      </w:r>
      <w:proofErr w:type="spellStart"/>
      <w:r w:rsidRPr="002435F6">
        <w:rPr>
          <w:color w:val="00B0F0"/>
        </w:rPr>
        <w:t>sv</w:t>
      </w:r>
      <w:proofErr w:type="spellEnd"/>
      <w:r w:rsidRPr="002435F6">
        <w:rPr>
          <w:color w:val="00B0F0"/>
        </w:rPr>
        <w:t xml:space="preserve"> name       --&gt; Supervisor (Maya middleware) http://lgintranet.lmsintl.com/v99/m030/m030.html</w:t>
      </w:r>
    </w:p>
    <w:p w14:paraId="65F358BF" w14:textId="77777777" w:rsidR="002435F6" w:rsidRPr="002435F6" w:rsidRDefault="002435F6" w:rsidP="002435F6">
      <w:pPr>
        <w:rPr>
          <w:color w:val="00B0F0"/>
        </w:rPr>
      </w:pPr>
    </w:p>
    <w:p w14:paraId="43A0818F" w14:textId="77777777" w:rsidR="002435F6" w:rsidRPr="002435F6" w:rsidRDefault="002435F6" w:rsidP="002435F6">
      <w:pPr>
        <w:rPr>
          <w:color w:val="00B0F0"/>
        </w:rPr>
      </w:pPr>
      <w:proofErr w:type="spellStart"/>
      <w:r w:rsidRPr="002435F6">
        <w:rPr>
          <w:color w:val="00B0F0"/>
        </w:rPr>
        <w:t>Amarylis</w:t>
      </w:r>
      <w:proofErr w:type="spellEnd"/>
      <w:r w:rsidRPr="002435F6">
        <w:rPr>
          <w:color w:val="00B0F0"/>
        </w:rPr>
        <w:t xml:space="preserve">? </w:t>
      </w:r>
    </w:p>
    <w:p w14:paraId="7F97338C" w14:textId="77777777" w:rsidR="002435F6" w:rsidRPr="002435F6" w:rsidRDefault="002435F6" w:rsidP="002435F6">
      <w:pPr>
        <w:rPr>
          <w:color w:val="00B0F0"/>
        </w:rPr>
      </w:pPr>
      <w:r w:rsidRPr="002435F6">
        <w:rPr>
          <w:color w:val="00B0F0"/>
        </w:rPr>
        <w:t>http://lgintranet.lmsintl.com/v99/m007/remesh-m007.html</w:t>
      </w:r>
    </w:p>
    <w:p w14:paraId="66A17193" w14:textId="77777777" w:rsidR="002435F6" w:rsidRPr="002435F6" w:rsidRDefault="002435F6" w:rsidP="002435F6">
      <w:pPr>
        <w:rPr>
          <w:color w:val="00B0F0"/>
        </w:rPr>
      </w:pPr>
      <w:r w:rsidRPr="002435F6">
        <w:rPr>
          <w:color w:val="00B0F0"/>
        </w:rPr>
        <w:t>http://lgintranet.lmsintl.com/v99/m007/loads-m007.html#Ablation</w:t>
      </w:r>
    </w:p>
    <w:p w14:paraId="5A8F0E02" w14:textId="77777777" w:rsidR="002435F6" w:rsidRPr="002435F6" w:rsidRDefault="002435F6" w:rsidP="002435F6">
      <w:pPr>
        <w:rPr>
          <w:color w:val="00B0F0"/>
        </w:rPr>
      </w:pPr>
    </w:p>
    <w:p w14:paraId="3D195B5D" w14:textId="78D2CB56" w:rsidR="002435F6" w:rsidRPr="002435F6" w:rsidRDefault="002435F6" w:rsidP="002435F6">
      <w:pPr>
        <w:rPr>
          <w:color w:val="00B0F0"/>
        </w:rPr>
      </w:pPr>
      <w:r w:rsidRPr="002435F6">
        <w:rPr>
          <w:color w:val="00B0F0"/>
        </w:rPr>
        <w:t xml:space="preserve">Access to Z:\Engineering Services\SAMTECH Liege\Gestion </w:t>
      </w:r>
      <w:proofErr w:type="spellStart"/>
      <w:r w:rsidRPr="002435F6">
        <w:rPr>
          <w:color w:val="00B0F0"/>
        </w:rPr>
        <w:t>Projets</w:t>
      </w:r>
      <w:proofErr w:type="spellEnd"/>
      <w:r w:rsidRPr="002435F6">
        <w:rPr>
          <w:color w:val="00B0F0"/>
        </w:rPr>
        <w:t>\</w:t>
      </w:r>
      <w:proofErr w:type="spellStart"/>
      <w:r w:rsidRPr="002435F6">
        <w:rPr>
          <w:color w:val="00B0F0"/>
        </w:rPr>
        <w:t>ProjetsDevelSpecif</w:t>
      </w:r>
      <w:proofErr w:type="spellEnd"/>
      <w:r w:rsidRPr="002435F6">
        <w:rPr>
          <w:color w:val="00B0F0"/>
        </w:rPr>
        <w:t>\ASAQ18</w:t>
      </w:r>
    </w:p>
    <w:p w14:paraId="2ED03C0F" w14:textId="75975509" w:rsidR="002435F6" w:rsidRDefault="002435F6" w:rsidP="002435F6">
      <w:pPr>
        <w:rPr>
          <w:color w:val="00B0F0"/>
        </w:rPr>
      </w:pPr>
      <w:r w:rsidRPr="002435F6">
        <w:rPr>
          <w:color w:val="00B0F0"/>
        </w:rPr>
        <w:t xml:space="preserve">Z:\Engineering Services\SAMTECH Liege\Gestion </w:t>
      </w:r>
      <w:proofErr w:type="spellStart"/>
      <w:r w:rsidRPr="002435F6">
        <w:rPr>
          <w:color w:val="00B0F0"/>
        </w:rPr>
        <w:t>Projets</w:t>
      </w:r>
      <w:proofErr w:type="spellEnd"/>
      <w:r w:rsidRPr="002435F6">
        <w:rPr>
          <w:color w:val="00B0F0"/>
        </w:rPr>
        <w:t>\</w:t>
      </w:r>
      <w:proofErr w:type="spellStart"/>
      <w:r w:rsidRPr="002435F6">
        <w:rPr>
          <w:color w:val="00B0F0"/>
        </w:rPr>
        <w:t>ProjetsDevelSpecif</w:t>
      </w:r>
      <w:proofErr w:type="spellEnd"/>
      <w:r w:rsidRPr="002435F6">
        <w:rPr>
          <w:color w:val="00B0F0"/>
        </w:rPr>
        <w:t>\SCHAEFFLER_GEAR</w:t>
      </w:r>
    </w:p>
    <w:p w14:paraId="49A621D2" w14:textId="056C5055" w:rsidR="00304BAA" w:rsidRDefault="00304BAA" w:rsidP="002435F6">
      <w:pPr>
        <w:rPr>
          <w:color w:val="00B0F0"/>
        </w:rPr>
      </w:pPr>
    </w:p>
    <w:p w14:paraId="27527498" w14:textId="214FA909" w:rsidR="00304BAA" w:rsidRDefault="00304BAA" w:rsidP="002435F6">
      <w:pPr>
        <w:rPr>
          <w:color w:val="00B0F0"/>
        </w:rPr>
      </w:pPr>
    </w:p>
    <w:p w14:paraId="0814927E" w14:textId="1844A58C" w:rsidR="00304BAA" w:rsidRDefault="00304BAA" w:rsidP="002435F6">
      <w:pPr>
        <w:rPr>
          <w:color w:val="00B0F0"/>
        </w:rPr>
      </w:pPr>
    </w:p>
    <w:p w14:paraId="1C8FA110" w14:textId="77777777" w:rsidR="00304BAA" w:rsidRPr="00625FA5" w:rsidRDefault="00304BAA" w:rsidP="002435F6">
      <w:pPr>
        <w:rPr>
          <w:color w:val="00B0F0"/>
        </w:rPr>
      </w:pPr>
    </w:p>
    <w:p w14:paraId="61B2EAD4" w14:textId="0F23C15F" w:rsidR="00E435B6" w:rsidRPr="006120DE" w:rsidRDefault="00E435B6" w:rsidP="00CE7F01">
      <w:pPr>
        <w:rPr>
          <w:rFonts w:ascii="Courier New" w:hAnsi="Courier New" w:cs="Courier New"/>
          <w:b/>
          <w:sz w:val="28"/>
          <w:szCs w:val="28"/>
        </w:rPr>
      </w:pPr>
      <w:r w:rsidRPr="006120DE">
        <w:rPr>
          <w:rFonts w:ascii="Courier New" w:hAnsi="Courier New" w:cs="Courier New"/>
          <w:b/>
          <w:sz w:val="28"/>
          <w:szCs w:val="28"/>
        </w:rPr>
        <w:lastRenderedPageBreak/>
        <w:t>Profile of bank file.</w:t>
      </w:r>
    </w:p>
    <w:tbl>
      <w:tblPr>
        <w:tblStyle w:val="TableGrid"/>
        <w:tblW w:w="8513" w:type="dxa"/>
        <w:tblLook w:val="04A0" w:firstRow="1" w:lastRow="0" w:firstColumn="1" w:lastColumn="0" w:noHBand="0" w:noVBand="1"/>
      </w:tblPr>
      <w:tblGrid>
        <w:gridCol w:w="3337"/>
        <w:gridCol w:w="3337"/>
        <w:gridCol w:w="1839"/>
      </w:tblGrid>
      <w:tr w:rsidR="00185147" w14:paraId="1EF1C7D5" w14:textId="56987879" w:rsidTr="00880EF2">
        <w:trPr>
          <w:trHeight w:val="276"/>
        </w:trPr>
        <w:tc>
          <w:tcPr>
            <w:tcW w:w="3209" w:type="dxa"/>
          </w:tcPr>
          <w:p w14:paraId="5E3798EE" w14:textId="4E4DC6AA" w:rsidR="00185147" w:rsidRPr="002763A1" w:rsidRDefault="00185147" w:rsidP="002763A1">
            <w:pPr>
              <w:jc w:val="center"/>
              <w:rPr>
                <w:b/>
                <w:color w:val="00B050"/>
                <w:sz w:val="24"/>
                <w:szCs w:val="24"/>
              </w:rPr>
            </w:pPr>
            <w:r w:rsidRPr="002763A1">
              <w:rPr>
                <w:rFonts w:ascii="Courier New" w:eastAsia="Times New Roman" w:hAnsi="Courier New" w:cs="Courier New"/>
                <w:b/>
                <w:color w:val="00B050"/>
                <w:sz w:val="24"/>
                <w:szCs w:val="24"/>
              </w:rPr>
              <w:t>Quick procedure</w:t>
            </w:r>
          </w:p>
        </w:tc>
        <w:tc>
          <w:tcPr>
            <w:tcW w:w="3093" w:type="dxa"/>
          </w:tcPr>
          <w:p w14:paraId="15F2CEBC" w14:textId="27707768" w:rsidR="00185147" w:rsidRPr="002763A1" w:rsidRDefault="00185147" w:rsidP="002763A1">
            <w:pPr>
              <w:jc w:val="center"/>
              <w:rPr>
                <w:b/>
                <w:color w:val="00B050"/>
                <w:sz w:val="24"/>
                <w:szCs w:val="24"/>
              </w:rPr>
            </w:pPr>
            <w:r w:rsidRPr="002763A1">
              <w:rPr>
                <w:rFonts w:ascii="Courier New" w:eastAsia="Times New Roman" w:hAnsi="Courier New" w:cs="Courier New"/>
                <w:b/>
                <w:color w:val="00B050"/>
                <w:sz w:val="24"/>
                <w:szCs w:val="24"/>
              </w:rPr>
              <w:t>Step by step procedure</w:t>
            </w:r>
          </w:p>
        </w:tc>
        <w:tc>
          <w:tcPr>
            <w:tcW w:w="2211" w:type="dxa"/>
          </w:tcPr>
          <w:p w14:paraId="325291D9" w14:textId="2A4DA988" w:rsidR="00185147" w:rsidRPr="002763A1" w:rsidRDefault="00185147" w:rsidP="00185147">
            <w:pPr>
              <w:jc w:val="center"/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Note</w:t>
            </w:r>
          </w:p>
        </w:tc>
      </w:tr>
      <w:tr w:rsidR="00185147" w14:paraId="7BF1F955" w14:textId="7E9DCD4B" w:rsidTr="003F6141">
        <w:trPr>
          <w:trHeight w:val="4972"/>
        </w:trPr>
        <w:tc>
          <w:tcPr>
            <w:tcW w:w="3209" w:type="dxa"/>
          </w:tcPr>
          <w:p w14:paraId="49B64161" w14:textId="236AE4CC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.DEL.*</w:t>
            </w:r>
          </w:p>
          <w:p w14:paraId="6FF7108F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! A. GEOMETRY</w:t>
            </w:r>
          </w:p>
          <w:p w14:paraId="7443347C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! ===========</w:t>
            </w:r>
          </w:p>
          <w:p w14:paraId="514160AC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! A.1. 2-D Geometry</w:t>
            </w:r>
          </w:p>
          <w:p w14:paraId="5426886A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! ----------------</w:t>
            </w:r>
          </w:p>
          <w:p w14:paraId="654C33DB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! A.2. 2-D Mesher</w:t>
            </w:r>
          </w:p>
          <w:p w14:paraId="376E413C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! --------------</w:t>
            </w:r>
          </w:p>
          <w:p w14:paraId="1BC96B1F" w14:textId="7F115016" w:rsidR="00185147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!</w:t>
            </w:r>
          </w:p>
          <w:p w14:paraId="563A699B" w14:textId="19F244D7" w:rsidR="006120DE" w:rsidRPr="00541610" w:rsidRDefault="006120DE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!</w:t>
            </w:r>
          </w:p>
          <w:p w14:paraId="67B91108" w14:textId="4FC9781A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! B. HYPOTHESIS AND MATERIAL ==========================</w:t>
            </w:r>
          </w:p>
          <w:p w14:paraId="41CF44E9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! C. BOUNDARY CONDITIONS</w:t>
            </w:r>
          </w:p>
          <w:p w14:paraId="479372CA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! ======================</w:t>
            </w:r>
          </w:p>
          <w:p w14:paraId="7EA7888B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00000"/>
              </w:rPr>
            </w:pPr>
            <w:r w:rsidRPr="00541610">
              <w:rPr>
                <w:rFonts w:ascii="Courier New" w:eastAsia="Times New Roman" w:hAnsi="Courier New" w:cs="Courier New"/>
                <w:color w:val="C00000"/>
              </w:rPr>
              <w:t>.FIN</w:t>
            </w:r>
          </w:p>
          <w:p w14:paraId="7C2E428A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00000"/>
              </w:rPr>
            </w:pPr>
            <w:r w:rsidRPr="00541610">
              <w:rPr>
                <w:rFonts w:ascii="Courier New" w:eastAsia="Times New Roman" w:hAnsi="Courier New" w:cs="Courier New"/>
                <w:color w:val="C00000"/>
              </w:rPr>
              <w:t>exit</w:t>
            </w:r>
          </w:p>
          <w:p w14:paraId="15BBA6B1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!</w:t>
            </w:r>
          </w:p>
          <w:p w14:paraId="5AF67FD5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! D. POST-PROCESSING</w:t>
            </w:r>
          </w:p>
          <w:p w14:paraId="3D92FCAC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000000"/>
              </w:rPr>
              <w:t>! ==================</w:t>
            </w:r>
          </w:p>
          <w:p w14:paraId="4AF43AB6" w14:textId="77777777" w:rsidR="00185147" w:rsidRPr="00541610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00000"/>
              </w:rPr>
            </w:pPr>
            <w:r w:rsidRPr="00541610">
              <w:rPr>
                <w:rFonts w:ascii="Courier New" w:eastAsia="Times New Roman" w:hAnsi="Courier New" w:cs="Courier New"/>
                <w:color w:val="C00000"/>
              </w:rPr>
              <w:t>exit</w:t>
            </w:r>
          </w:p>
          <w:p w14:paraId="3C8BFF6F" w14:textId="5A010C0C" w:rsidR="00185147" w:rsidRPr="002763A1" w:rsidRDefault="00185147" w:rsidP="00276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41610">
              <w:rPr>
                <w:rFonts w:ascii="Courier New" w:eastAsia="Times New Roman" w:hAnsi="Courier New" w:cs="Courier New"/>
                <w:color w:val="C00000"/>
              </w:rPr>
              <w:t>return</w:t>
            </w:r>
          </w:p>
        </w:tc>
        <w:tc>
          <w:tcPr>
            <w:tcW w:w="3093" w:type="dxa"/>
          </w:tcPr>
          <w:p w14:paraId="22F17094" w14:textId="3840346D" w:rsidR="00185147" w:rsidRPr="0039117F" w:rsidRDefault="00185147" w:rsidP="006120D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.DEL.*</w:t>
            </w:r>
          </w:p>
          <w:p w14:paraId="672B1798" w14:textId="6BFB4E22" w:rsidR="00185147" w:rsidRDefault="00185147" w:rsidP="002763A1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! A. GEOMETRY</w:t>
            </w:r>
          </w:p>
          <w:p w14:paraId="7B3511A2" w14:textId="77777777" w:rsidR="00185147" w:rsidRDefault="00185147" w:rsidP="002763A1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! ===========</w:t>
            </w:r>
          </w:p>
          <w:p w14:paraId="3DF277E0" w14:textId="77777777" w:rsidR="00185147" w:rsidRDefault="00185147" w:rsidP="002763A1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! A.1. 2-D Geometry</w:t>
            </w:r>
          </w:p>
          <w:p w14:paraId="19EDA851" w14:textId="77777777" w:rsidR="00185147" w:rsidRDefault="00185147" w:rsidP="002763A1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! ----------------</w:t>
            </w:r>
          </w:p>
          <w:p w14:paraId="715A3859" w14:textId="0C636BB0" w:rsidR="00185147" w:rsidRPr="006120DE" w:rsidRDefault="00185147" w:rsidP="002763A1">
            <w:pPr>
              <w:pStyle w:val="HTMLPreformatted"/>
              <w:rPr>
                <w:color w:val="C00000"/>
              </w:rPr>
            </w:pPr>
            <w:r w:rsidRPr="0039117F">
              <w:rPr>
                <w:color w:val="C00000"/>
              </w:rPr>
              <w:t>exit</w:t>
            </w:r>
          </w:p>
          <w:p w14:paraId="2D30B0EF" w14:textId="77777777" w:rsidR="00185147" w:rsidRDefault="00185147" w:rsidP="002763A1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! A.2. 2-D Mesher</w:t>
            </w:r>
          </w:p>
          <w:p w14:paraId="40008B61" w14:textId="77777777" w:rsidR="00185147" w:rsidRDefault="00185147" w:rsidP="002763A1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! --------------</w:t>
            </w:r>
          </w:p>
          <w:p w14:paraId="5F371CA7" w14:textId="3DC7453B" w:rsidR="00185147" w:rsidRPr="006120DE" w:rsidRDefault="00185147" w:rsidP="002763A1">
            <w:pPr>
              <w:pStyle w:val="HTMLPreformatted"/>
              <w:rPr>
                <w:color w:val="C00000"/>
              </w:rPr>
            </w:pPr>
            <w:r w:rsidRPr="0039117F">
              <w:rPr>
                <w:color w:val="C00000"/>
              </w:rPr>
              <w:t>exit</w:t>
            </w:r>
          </w:p>
          <w:p w14:paraId="71243A14" w14:textId="43689754" w:rsidR="00185147" w:rsidRDefault="00185147" w:rsidP="002763A1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! B. HYPOTHESIS AND MATERIAL ==========================</w:t>
            </w:r>
          </w:p>
          <w:p w14:paraId="2AA1739E" w14:textId="1D3F35A4" w:rsidR="00185147" w:rsidRPr="00A0328B" w:rsidRDefault="00185147" w:rsidP="002763A1">
            <w:pPr>
              <w:pStyle w:val="HTMLPreformatted"/>
              <w:rPr>
                <w:color w:val="C00000"/>
              </w:rPr>
            </w:pPr>
            <w:r w:rsidRPr="0039117F">
              <w:rPr>
                <w:color w:val="C00000"/>
              </w:rPr>
              <w:t>exit</w:t>
            </w:r>
          </w:p>
          <w:p w14:paraId="0EDD3E48" w14:textId="77777777" w:rsidR="00185147" w:rsidRDefault="00185147" w:rsidP="002763A1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! C. BOUNDARY CONDITIONS</w:t>
            </w:r>
          </w:p>
          <w:p w14:paraId="58AB0761" w14:textId="345C1756" w:rsidR="00185147" w:rsidRDefault="00185147" w:rsidP="002763A1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! ======================</w:t>
            </w:r>
          </w:p>
          <w:p w14:paraId="4BF80E31" w14:textId="11C15E23" w:rsidR="00A0328B" w:rsidRPr="00A0328B" w:rsidRDefault="00A0328B" w:rsidP="002763A1">
            <w:pPr>
              <w:pStyle w:val="HTMLPreformatted"/>
              <w:rPr>
                <w:color w:val="C00000"/>
              </w:rPr>
            </w:pPr>
            <w:r w:rsidRPr="00A0328B">
              <w:rPr>
                <w:color w:val="C00000"/>
              </w:rPr>
              <w:t>.FIN</w:t>
            </w:r>
          </w:p>
          <w:p w14:paraId="1F67AF9B" w14:textId="63CA2451" w:rsidR="00185147" w:rsidRPr="00A0328B" w:rsidRDefault="00185147" w:rsidP="002763A1">
            <w:pPr>
              <w:pStyle w:val="HTMLPreformatted"/>
              <w:rPr>
                <w:color w:val="C00000"/>
              </w:rPr>
            </w:pPr>
            <w:r w:rsidRPr="0039117F">
              <w:rPr>
                <w:color w:val="C00000"/>
              </w:rPr>
              <w:t>exit</w:t>
            </w:r>
          </w:p>
          <w:p w14:paraId="67C887E7" w14:textId="77777777" w:rsidR="00185147" w:rsidRDefault="00185147" w:rsidP="002763A1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! D. POST-PROCESSING</w:t>
            </w:r>
          </w:p>
          <w:p w14:paraId="13128469" w14:textId="77777777" w:rsidR="00185147" w:rsidRDefault="00185147" w:rsidP="002763A1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! ==================</w:t>
            </w:r>
          </w:p>
          <w:p w14:paraId="486E5B4E" w14:textId="77777777" w:rsidR="00185147" w:rsidRPr="0039117F" w:rsidRDefault="00185147" w:rsidP="002763A1">
            <w:pPr>
              <w:pStyle w:val="HTMLPreformatted"/>
              <w:rPr>
                <w:color w:val="C00000"/>
              </w:rPr>
            </w:pPr>
            <w:r w:rsidRPr="0039117F">
              <w:rPr>
                <w:color w:val="C00000"/>
              </w:rPr>
              <w:t>exit</w:t>
            </w:r>
          </w:p>
          <w:p w14:paraId="61D322FC" w14:textId="52263DD9" w:rsidR="00185147" w:rsidRPr="002763A1" w:rsidRDefault="00185147" w:rsidP="002763A1">
            <w:pPr>
              <w:pStyle w:val="HTMLPreformatted"/>
              <w:rPr>
                <w:color w:val="000000"/>
              </w:rPr>
            </w:pPr>
            <w:r w:rsidRPr="0039117F">
              <w:rPr>
                <w:color w:val="C00000"/>
              </w:rPr>
              <w:t>return</w:t>
            </w:r>
          </w:p>
        </w:tc>
        <w:tc>
          <w:tcPr>
            <w:tcW w:w="2211" w:type="dxa"/>
          </w:tcPr>
          <w:p w14:paraId="68BAB136" w14:textId="77777777" w:rsidR="00185147" w:rsidRDefault="00185147" w:rsidP="005E469C">
            <w:pPr>
              <w:rPr>
                <w:rFonts w:ascii="Courier New" w:eastAsia="Times New Roman" w:hAnsi="Courier New" w:cs="Courier New"/>
                <w:color w:val="000000"/>
              </w:rPr>
            </w:pPr>
          </w:p>
          <w:p w14:paraId="059E8D5B" w14:textId="634696F3" w:rsidR="00185147" w:rsidRDefault="00185147" w:rsidP="005E469C">
            <w:pPr>
              <w:pStyle w:val="HTMLPreformatted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PART+MESH</w:t>
            </w:r>
          </w:p>
          <w:p w14:paraId="2619C5F1" w14:textId="77777777" w:rsidR="00732627" w:rsidRDefault="00732627" w:rsidP="005E469C">
            <w:pPr>
              <w:pStyle w:val="HTMLPreformatted"/>
              <w:ind w:left="480"/>
              <w:rPr>
                <w:color w:val="000000"/>
              </w:rPr>
            </w:pPr>
          </w:p>
          <w:p w14:paraId="78226CF6" w14:textId="673A1C1F" w:rsidR="00185147" w:rsidRDefault="00185147" w:rsidP="005E469C">
            <w:pPr>
              <w:pStyle w:val="HTMLPreformatted"/>
              <w:ind w:left="120"/>
              <w:rPr>
                <w:color w:val="000000"/>
              </w:rPr>
            </w:pPr>
            <w:r>
              <w:rPr>
                <w:color w:val="000000"/>
              </w:rPr>
              <w:t>A.1.PART</w:t>
            </w:r>
          </w:p>
          <w:p w14:paraId="3B55BD29" w14:textId="77777777" w:rsidR="00732627" w:rsidRDefault="00732627" w:rsidP="005E469C">
            <w:pPr>
              <w:pStyle w:val="HTMLPreformatted"/>
              <w:ind w:left="120"/>
              <w:rPr>
                <w:color w:val="000000"/>
              </w:rPr>
            </w:pPr>
          </w:p>
          <w:p w14:paraId="299CF075" w14:textId="77777777" w:rsidR="00BC6E92" w:rsidRDefault="00185147" w:rsidP="005E469C">
            <w:pPr>
              <w:pStyle w:val="HTMLPreformatted"/>
              <w:ind w:left="120"/>
              <w:rPr>
                <w:color w:val="000000"/>
              </w:rPr>
            </w:pPr>
            <w:r>
              <w:rPr>
                <w:color w:val="000000"/>
              </w:rPr>
              <w:t xml:space="preserve">A.2. </w:t>
            </w:r>
          </w:p>
          <w:p w14:paraId="507834FB" w14:textId="299A853B" w:rsidR="00185147" w:rsidRDefault="00185147" w:rsidP="005E469C">
            <w:pPr>
              <w:pStyle w:val="HTMLPreformatted"/>
              <w:ind w:left="120"/>
              <w:rPr>
                <w:color w:val="000000"/>
              </w:rPr>
            </w:pPr>
            <w:r>
              <w:rPr>
                <w:color w:val="000000"/>
              </w:rPr>
              <w:t>MESH</w:t>
            </w:r>
            <w:r w:rsidR="00940613">
              <w:rPr>
                <w:color w:val="000000"/>
              </w:rPr>
              <w:t>(</w:t>
            </w:r>
            <w:r w:rsidR="00BC6E92">
              <w:rPr>
                <w:color w:val="000000"/>
              </w:rPr>
              <w:t>N</w:t>
            </w:r>
            <w:r w:rsidR="00940613">
              <w:rPr>
                <w:color w:val="000000"/>
              </w:rPr>
              <w:t>ode+</w:t>
            </w:r>
            <w:r w:rsidR="00BC6E92">
              <w:rPr>
                <w:color w:val="000000"/>
              </w:rPr>
              <w:t xml:space="preserve"> E</w:t>
            </w:r>
            <w:r w:rsidR="00940613">
              <w:rPr>
                <w:color w:val="000000"/>
              </w:rPr>
              <w:t>lement)</w:t>
            </w:r>
          </w:p>
          <w:p w14:paraId="5EF15E87" w14:textId="6CC444B2" w:rsidR="00B53B12" w:rsidRDefault="00B53B12" w:rsidP="005E469C">
            <w:pPr>
              <w:pStyle w:val="HTMLPreformatted"/>
              <w:ind w:left="120"/>
              <w:rPr>
                <w:color w:val="000000"/>
              </w:rPr>
            </w:pPr>
          </w:p>
          <w:p w14:paraId="408C50D5" w14:textId="6205D212" w:rsidR="00B53B12" w:rsidRDefault="00B53B12" w:rsidP="005E469C">
            <w:pPr>
              <w:pStyle w:val="HTMLPreformatted"/>
              <w:ind w:left="120"/>
              <w:rPr>
                <w:color w:val="000000"/>
              </w:rPr>
            </w:pPr>
          </w:p>
          <w:p w14:paraId="1458DC73" w14:textId="300DEE70" w:rsidR="00B53B12" w:rsidRDefault="00B53B12" w:rsidP="005E469C">
            <w:pPr>
              <w:pStyle w:val="HTMLPreformatted"/>
              <w:ind w:left="120"/>
              <w:rPr>
                <w:color w:val="000000"/>
              </w:rPr>
            </w:pPr>
          </w:p>
          <w:p w14:paraId="2AE92521" w14:textId="4D422C6B" w:rsidR="00B53B12" w:rsidRDefault="00B53B12" w:rsidP="005E469C">
            <w:pPr>
              <w:pStyle w:val="HTMLPreformatted"/>
              <w:ind w:left="120"/>
              <w:rPr>
                <w:color w:val="000000"/>
              </w:rPr>
            </w:pPr>
          </w:p>
          <w:p w14:paraId="7EAEDF02" w14:textId="15AE3D46" w:rsidR="00B53B12" w:rsidRDefault="00B53B12" w:rsidP="005E469C">
            <w:pPr>
              <w:pStyle w:val="HTMLPreformatted"/>
              <w:ind w:left="120"/>
              <w:rPr>
                <w:color w:val="000000"/>
              </w:rPr>
            </w:pPr>
          </w:p>
          <w:p w14:paraId="2776767B" w14:textId="77777777" w:rsidR="00B53B12" w:rsidRDefault="00B53B12" w:rsidP="005E469C">
            <w:pPr>
              <w:pStyle w:val="HTMLPreformatted"/>
              <w:numPr>
                <w:ilvl w:val="0"/>
                <w:numId w:val="1"/>
              </w:numPr>
              <w:rPr>
                <w:color w:val="000000"/>
              </w:rPr>
            </w:pPr>
            <w:r w:rsidRPr="00880EF2">
              <w:rPr>
                <w:b/>
                <w:color w:val="00B0F0"/>
              </w:rPr>
              <w:t>Property</w:t>
            </w:r>
            <w:r>
              <w:rPr>
                <w:color w:val="000000"/>
              </w:rPr>
              <w:t>+</w:t>
            </w:r>
          </w:p>
          <w:p w14:paraId="58716F7C" w14:textId="29C02F6D" w:rsidR="00B53B12" w:rsidRDefault="00B53B12" w:rsidP="005E469C">
            <w:pPr>
              <w:pStyle w:val="HTMLPreformatted"/>
              <w:ind w:left="480"/>
              <w:rPr>
                <w:color w:val="000000"/>
              </w:rPr>
            </w:pPr>
            <w:r>
              <w:rPr>
                <w:color w:val="000000"/>
              </w:rPr>
              <w:t>Material</w:t>
            </w:r>
          </w:p>
          <w:p w14:paraId="13B686B8" w14:textId="4CE835B3" w:rsidR="00B53B12" w:rsidRDefault="00B53B12" w:rsidP="005E469C">
            <w:pPr>
              <w:pStyle w:val="HTMLPreformatted"/>
              <w:ind w:left="480"/>
              <w:rPr>
                <w:color w:val="000000"/>
              </w:rPr>
            </w:pPr>
          </w:p>
          <w:p w14:paraId="0360EA59" w14:textId="380B1566" w:rsidR="00B53B12" w:rsidRDefault="00B53B12" w:rsidP="005E469C">
            <w:pPr>
              <w:pStyle w:val="HTMLPreformatted"/>
              <w:ind w:left="480"/>
              <w:rPr>
                <w:color w:val="000000"/>
              </w:rPr>
            </w:pPr>
          </w:p>
          <w:p w14:paraId="1C40C552" w14:textId="3A2D0902" w:rsidR="00B53B12" w:rsidRDefault="00B53B12" w:rsidP="005E469C">
            <w:pPr>
              <w:pStyle w:val="HTMLPreformatted"/>
              <w:numPr>
                <w:ilvl w:val="0"/>
                <w:numId w:val="1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BC.+Load</w:t>
            </w:r>
            <w:proofErr w:type="spellEnd"/>
          </w:p>
          <w:p w14:paraId="6CBF771A" w14:textId="0849176F" w:rsidR="00B53B12" w:rsidRDefault="00B53B12" w:rsidP="005E469C">
            <w:pPr>
              <w:pStyle w:val="HTMLPreformatted"/>
              <w:rPr>
                <w:color w:val="000000"/>
              </w:rPr>
            </w:pPr>
          </w:p>
          <w:p w14:paraId="7714C1E1" w14:textId="725EDCA8" w:rsidR="00B53B12" w:rsidRDefault="00B53B12" w:rsidP="005E469C">
            <w:pPr>
              <w:pStyle w:val="HTMLPreformatted"/>
              <w:rPr>
                <w:color w:val="000000"/>
              </w:rPr>
            </w:pPr>
          </w:p>
          <w:p w14:paraId="25634899" w14:textId="33CAB210" w:rsidR="00B53B12" w:rsidRPr="003F6141" w:rsidRDefault="00B53B12" w:rsidP="003F6141">
            <w:pPr>
              <w:pStyle w:val="HTMLPreformatted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Post-process.</w:t>
            </w:r>
          </w:p>
          <w:p w14:paraId="06D9B328" w14:textId="48DA41FD" w:rsidR="00185147" w:rsidRPr="002763A1" w:rsidRDefault="00185147" w:rsidP="005E469C">
            <w:pPr>
              <w:pStyle w:val="HTMLPreformatted"/>
              <w:rPr>
                <w:color w:val="000000"/>
              </w:rPr>
            </w:pPr>
          </w:p>
        </w:tc>
      </w:tr>
    </w:tbl>
    <w:p w14:paraId="71151036" w14:textId="765BFDAA" w:rsidR="00A160CF" w:rsidRDefault="00CF6FAF" w:rsidP="007D6D0C">
      <w:r>
        <w:t xml:space="preserve"> </w:t>
      </w:r>
    </w:p>
    <w:p w14:paraId="3D8BDC09" w14:textId="77777777" w:rsidR="00BA5076" w:rsidRDefault="00CF6FAF" w:rsidP="007D6D0C">
      <w:pPr>
        <w:rPr>
          <w:color w:val="4472C4" w:themeColor="accent1"/>
        </w:rPr>
      </w:pPr>
      <w:r w:rsidRPr="004335CA">
        <w:rPr>
          <w:color w:val="4472C4" w:themeColor="accent1"/>
        </w:rPr>
        <w:t xml:space="preserve">Note: </w:t>
      </w:r>
    </w:p>
    <w:p w14:paraId="421F6595" w14:textId="1CB545EF" w:rsidR="00CF6FAF" w:rsidRDefault="00CF6FAF" w:rsidP="00BA5076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BA5076">
        <w:rPr>
          <w:color w:val="4472C4" w:themeColor="accent1"/>
        </w:rPr>
        <w:t xml:space="preserve">when </w:t>
      </w:r>
      <w:r w:rsidR="004335CA" w:rsidRPr="00BA5076">
        <w:rPr>
          <w:color w:val="4472C4" w:themeColor="accent1"/>
        </w:rPr>
        <w:t xml:space="preserve">input A.2. 2-D Mesher of step by step procedure, be careful, it should be </w:t>
      </w:r>
      <w:proofErr w:type="spellStart"/>
      <w:r w:rsidR="004335CA" w:rsidRPr="00BA5076">
        <w:rPr>
          <w:color w:val="4472C4" w:themeColor="accent1"/>
        </w:rPr>
        <w:t>input.mesh</w:t>
      </w:r>
      <w:proofErr w:type="spellEnd"/>
      <w:r w:rsidR="004335CA" w:rsidRPr="00BA5076">
        <w:rPr>
          <w:color w:val="4472C4" w:themeColor="accent1"/>
        </w:rPr>
        <w:t>, there is not any space between input and the point “.”</w:t>
      </w:r>
    </w:p>
    <w:p w14:paraId="656B88E8" w14:textId="0E600CD2" w:rsidR="00AA1AAD" w:rsidRPr="00B604FB" w:rsidRDefault="00CF2E9C" w:rsidP="001A601E">
      <w:pPr>
        <w:pStyle w:val="ListParagraph"/>
        <w:numPr>
          <w:ilvl w:val="0"/>
          <w:numId w:val="4"/>
        </w:numPr>
        <w:rPr>
          <w:color w:val="4472C4" w:themeColor="accent1"/>
        </w:rPr>
      </w:pPr>
      <w:proofErr w:type="spellStart"/>
      <w:r w:rsidRPr="00B604FB">
        <w:rPr>
          <w:color w:val="4472C4" w:themeColor="accent1"/>
        </w:rPr>
        <w:t>p</w:t>
      </w:r>
      <w:r w:rsidR="00BA5076" w:rsidRPr="00B604FB">
        <w:rPr>
          <w:color w:val="4472C4" w:themeColor="accent1"/>
        </w:rPr>
        <w:t>owershell</w:t>
      </w:r>
      <w:proofErr w:type="spellEnd"/>
      <w:r w:rsidR="00BA5076" w:rsidRPr="00B604FB">
        <w:rPr>
          <w:color w:val="4472C4" w:themeColor="accent1"/>
        </w:rPr>
        <w:t xml:space="preserve"> may be better to run </w:t>
      </w:r>
      <w:proofErr w:type="spellStart"/>
      <w:r w:rsidR="00BA5076" w:rsidRPr="00B604FB">
        <w:rPr>
          <w:color w:val="4472C4" w:themeColor="accent1"/>
        </w:rPr>
        <w:t>samcef</w:t>
      </w:r>
      <w:proofErr w:type="spellEnd"/>
      <w:r w:rsidR="00BA5076" w:rsidRPr="00B604FB">
        <w:rPr>
          <w:color w:val="4472C4" w:themeColor="accent1"/>
        </w:rPr>
        <w:t xml:space="preserve"> command</w:t>
      </w:r>
      <w:r w:rsidR="00FA205B" w:rsidRPr="00B604FB">
        <w:rPr>
          <w:color w:val="4472C4" w:themeColor="accent1"/>
        </w:rPr>
        <w:t xml:space="preserve"> in win10</w:t>
      </w:r>
      <w:r w:rsidR="00B604FB">
        <w:rPr>
          <w:color w:val="4472C4" w:themeColor="accent1"/>
        </w:rPr>
        <w:t>.</w:t>
      </w:r>
    </w:p>
    <w:p w14:paraId="43A83F9A" w14:textId="77777777" w:rsidR="00BA5076" w:rsidRDefault="00BA5076" w:rsidP="007D6D0C"/>
    <w:p w14:paraId="0D655687" w14:textId="624AF7E6" w:rsidR="00666F58" w:rsidRDefault="00722EA0" w:rsidP="007D6D0C">
      <w:pPr>
        <w:rPr>
          <w:rFonts w:ascii="Times" w:hAnsi="Times" w:cs="Times"/>
          <w:color w:val="000000"/>
          <w:shd w:val="clear" w:color="auto" w:fill="FFFFFF"/>
        </w:rPr>
      </w:pPr>
      <w:hyperlink r:id="rId29" w:history="1">
        <w:r w:rsidR="00666F58">
          <w:rPr>
            <w:rStyle w:val="command"/>
            <w:rFonts w:ascii="Courier New" w:hAnsi="Courier New" w:cs="Courier New"/>
            <w:b/>
            <w:bCs/>
            <w:color w:val="990000"/>
            <w:sz w:val="16"/>
            <w:szCs w:val="16"/>
            <w:shd w:val="clear" w:color="auto" w:fill="FFFFFF"/>
          </w:rPr>
          <w:t>.FIN</w:t>
        </w:r>
      </w:hyperlink>
      <w:r w:rsidR="007D6D0C">
        <w:t xml:space="preserve"> </w:t>
      </w:r>
      <w:r w:rsidR="00666F58" w:rsidRPr="00433320">
        <w:rPr>
          <w:rFonts w:ascii="Times" w:hAnsi="Times" w:cs="Times"/>
          <w:color w:val="000000"/>
          <w:shd w:val="clear" w:color="auto" w:fill="FFFFFF"/>
        </w:rPr>
        <w:t xml:space="preserve">: </w:t>
      </w:r>
      <w:r w:rsidR="00666F58" w:rsidRPr="00666F58">
        <w:rPr>
          <w:rFonts w:ascii="Times" w:hAnsi="Times" w:cs="Times"/>
          <w:color w:val="000000"/>
          <w:shd w:val="clear" w:color="auto" w:fill="FFFFFF"/>
        </w:rPr>
        <w:t>Generation of BACON Data and End of execution</w:t>
      </w:r>
    </w:p>
    <w:p w14:paraId="3C674745" w14:textId="4AE972E7" w:rsidR="00EB4156" w:rsidRDefault="00722EA0" w:rsidP="007D6D0C">
      <w:pPr>
        <w:rPr>
          <w:rFonts w:ascii="Times" w:hAnsi="Times" w:cs="Times"/>
          <w:color w:val="000000"/>
          <w:shd w:val="clear" w:color="auto" w:fill="FFFFFF"/>
        </w:rPr>
      </w:pPr>
      <w:hyperlink r:id="rId30" w:history="1">
        <w:r w:rsidR="00EB4156">
          <w:rPr>
            <w:rStyle w:val="command"/>
            <w:rFonts w:ascii="Courier New" w:hAnsi="Courier New" w:cs="Courier New"/>
            <w:b/>
            <w:bCs/>
            <w:color w:val="990000"/>
            <w:sz w:val="16"/>
            <w:szCs w:val="16"/>
            <w:shd w:val="clear" w:color="auto" w:fill="FFFFFF"/>
          </w:rPr>
          <w:t>EXIT</w:t>
        </w:r>
      </w:hyperlink>
      <w:r w:rsidR="00EB4156">
        <w:rPr>
          <w:rFonts w:ascii="Times" w:hAnsi="Times" w:cs="Times"/>
          <w:color w:val="000000"/>
          <w:shd w:val="clear" w:color="auto" w:fill="FFFFFF"/>
        </w:rPr>
        <w:t xml:space="preserve"> : End of reading of a BACON data bank</w:t>
      </w:r>
      <w:r w:rsidR="00AE63E6">
        <w:rPr>
          <w:rFonts w:ascii="Times" w:hAnsi="Times" w:cs="Times"/>
          <w:color w:val="000000"/>
          <w:shd w:val="clear" w:color="auto" w:fill="FFFFFF"/>
        </w:rPr>
        <w:t xml:space="preserve"> (STATE COMMAND)</w:t>
      </w:r>
    </w:p>
    <w:p w14:paraId="427D7F02" w14:textId="77777777" w:rsidR="00FF240E" w:rsidRPr="007370FB" w:rsidRDefault="00FF240E" w:rsidP="00FF240E">
      <w:pPr>
        <w:rPr>
          <w:rFonts w:ascii="Times" w:hAnsi="Times" w:cs="Times"/>
          <w:color w:val="000000"/>
          <w:shd w:val="clear" w:color="auto" w:fill="FFFFFF"/>
        </w:rPr>
      </w:pPr>
      <w:r w:rsidRPr="00FF240E">
        <w:rPr>
          <w:rFonts w:ascii="Times" w:hAnsi="Times" w:cs="Times"/>
          <w:color w:val="000000"/>
          <w:highlight w:val="lightGray"/>
          <w:shd w:val="clear" w:color="auto" w:fill="FFFFFF"/>
        </w:rPr>
        <w:t xml:space="preserve">Each data set can be identified by a label (entry point) and is closed either by </w:t>
      </w:r>
      <w:hyperlink r:id="rId31" w:history="1">
        <w:r w:rsidRPr="00FF240E">
          <w:rPr>
            <w:rStyle w:val="command"/>
            <w:rFonts w:ascii="Courier New" w:hAnsi="Courier New" w:cs="Courier New"/>
            <w:b/>
            <w:bCs/>
            <w:color w:val="990000"/>
            <w:sz w:val="16"/>
            <w:szCs w:val="16"/>
            <w:highlight w:val="lightGray"/>
            <w:shd w:val="clear" w:color="auto" w:fill="FFFFFF"/>
          </w:rPr>
          <w:t>EXIT</w:t>
        </w:r>
      </w:hyperlink>
      <w:r w:rsidRPr="00FF240E">
        <w:rPr>
          <w:rFonts w:ascii="Times" w:hAnsi="Times" w:cs="Times"/>
          <w:color w:val="000000"/>
          <w:highlight w:val="lightGray"/>
          <w:shd w:val="clear" w:color="auto" w:fill="FFFFFF"/>
        </w:rPr>
        <w:t xml:space="preserve"> or </w:t>
      </w:r>
      <w:r w:rsidRPr="00FF240E">
        <w:rPr>
          <w:rStyle w:val="command"/>
          <w:rFonts w:ascii="Courier New" w:hAnsi="Courier New" w:cs="Courier New"/>
          <w:b/>
          <w:bCs/>
          <w:color w:val="990000"/>
          <w:sz w:val="16"/>
          <w:szCs w:val="16"/>
          <w:highlight w:val="lightGray"/>
        </w:rPr>
        <w:t>Return</w:t>
      </w:r>
      <w:r w:rsidRPr="00FF240E">
        <w:rPr>
          <w:rFonts w:ascii="Times" w:hAnsi="Times" w:cs="Times"/>
          <w:color w:val="000000"/>
          <w:highlight w:val="lightGray"/>
          <w:shd w:val="clear" w:color="auto" w:fill="FFFFFF"/>
        </w:rPr>
        <w:t xml:space="preserve"> command.</w:t>
      </w:r>
    </w:p>
    <w:p w14:paraId="3AB93F0D" w14:textId="53520376" w:rsidR="007D6D0C" w:rsidRDefault="00722EA0" w:rsidP="007D6D0C">
      <w:pPr>
        <w:rPr>
          <w:rFonts w:ascii="Times" w:hAnsi="Times" w:cs="Times"/>
          <w:color w:val="000000"/>
          <w:shd w:val="clear" w:color="auto" w:fill="FFFFFF"/>
        </w:rPr>
      </w:pPr>
      <w:hyperlink r:id="rId32" w:history="1">
        <w:r w:rsidR="007D6D0C">
          <w:rPr>
            <w:rStyle w:val="command"/>
            <w:rFonts w:ascii="Courier New" w:hAnsi="Courier New" w:cs="Courier New"/>
            <w:b/>
            <w:bCs/>
            <w:color w:val="990000"/>
            <w:sz w:val="16"/>
            <w:szCs w:val="16"/>
            <w:shd w:val="clear" w:color="auto" w:fill="FFFFFF"/>
          </w:rPr>
          <w:t>.STO</w:t>
        </w:r>
      </w:hyperlink>
      <w:r w:rsidR="007D6D0C">
        <w:t xml:space="preserve"> </w:t>
      </w:r>
      <w:r w:rsidR="007D6D0C" w:rsidRPr="00433320">
        <w:rPr>
          <w:rFonts w:ascii="Times" w:hAnsi="Times" w:cs="Times"/>
          <w:color w:val="000000"/>
          <w:shd w:val="clear" w:color="auto" w:fill="FFFFFF"/>
        </w:rPr>
        <w:t xml:space="preserve">: </w:t>
      </w:r>
      <w:r w:rsidR="007D6D0C">
        <w:rPr>
          <w:rFonts w:ascii="Times" w:hAnsi="Times" w:cs="Times"/>
          <w:color w:val="000000"/>
          <w:shd w:val="clear" w:color="auto" w:fill="FFFFFF"/>
        </w:rPr>
        <w:t>Stopping the program</w:t>
      </w:r>
      <w:r w:rsidR="00A64815">
        <w:rPr>
          <w:rFonts w:ascii="Times" w:hAnsi="Times" w:cs="Times"/>
          <w:color w:val="000000"/>
          <w:shd w:val="clear" w:color="auto" w:fill="FFFFFF"/>
        </w:rPr>
        <w:t xml:space="preserve">  </w:t>
      </w:r>
      <w:r w:rsidR="005522FE">
        <w:rPr>
          <w:rFonts w:ascii="Times" w:hAnsi="Times" w:cs="Times"/>
          <w:color w:val="000000"/>
          <w:shd w:val="clear" w:color="auto" w:fill="FFFFFF"/>
        </w:rPr>
        <w:t xml:space="preserve">                           </w:t>
      </w:r>
      <w:r w:rsidR="00A64815">
        <w:rPr>
          <w:rFonts w:ascii="Times" w:hAnsi="Times" w:cs="Times"/>
          <w:color w:val="000000"/>
          <w:shd w:val="clear" w:color="auto" w:fill="FFFFFF"/>
        </w:rPr>
        <w:t xml:space="preserve">(Modeling </w:t>
      </w:r>
      <w:r w:rsidR="00142A38">
        <w:rPr>
          <w:rFonts w:ascii="Times" w:hAnsi="Times" w:cs="Times"/>
          <w:color w:val="000000"/>
          <w:shd w:val="clear" w:color="auto" w:fill="FFFFFF"/>
        </w:rPr>
        <w:t>Command</w:t>
      </w:r>
      <w:r w:rsidR="00A64815">
        <w:rPr>
          <w:rFonts w:ascii="Times" w:hAnsi="Times" w:cs="Times"/>
          <w:color w:val="000000"/>
          <w:shd w:val="clear" w:color="auto" w:fill="FFFFFF"/>
        </w:rPr>
        <w:t>)</w:t>
      </w:r>
    </w:p>
    <w:p w14:paraId="60E59EAD" w14:textId="4A064158" w:rsidR="00DC1375" w:rsidRPr="00A64815" w:rsidRDefault="00DC1375" w:rsidP="007D6D0C">
      <w:pPr>
        <w:rPr>
          <w:rFonts w:ascii="Times" w:eastAsia="Times New Roman" w:hAnsi="Times" w:cs="Times"/>
          <w:color w:val="000000"/>
          <w:sz w:val="24"/>
          <w:szCs w:val="24"/>
        </w:rPr>
      </w:pPr>
      <w:r w:rsidRPr="000C2846">
        <w:rPr>
          <w:rStyle w:val="command"/>
          <w:rFonts w:ascii="Courier New" w:hAnsi="Courier New" w:cs="Courier New"/>
          <w:b/>
          <w:bCs/>
          <w:color w:val="990000"/>
          <w:sz w:val="16"/>
          <w:szCs w:val="16"/>
        </w:rPr>
        <w:t>Retu</w:t>
      </w:r>
      <w:r w:rsidR="00782CC4">
        <w:rPr>
          <w:rStyle w:val="command"/>
          <w:rFonts w:ascii="Courier New" w:hAnsi="Courier New" w:cs="Courier New"/>
          <w:b/>
          <w:bCs/>
          <w:color w:val="990000"/>
          <w:sz w:val="16"/>
          <w:szCs w:val="16"/>
        </w:rPr>
        <w:t>rn</w:t>
      </w:r>
      <w:r w:rsidRPr="000C2846">
        <w:rPr>
          <w:rStyle w:val="command"/>
          <w:rFonts w:ascii="Courier New" w:hAnsi="Courier New" w:cs="Courier New"/>
          <w:b/>
          <w:bCs/>
          <w:color w:val="990000"/>
          <w:sz w:val="16"/>
          <w:szCs w:val="16"/>
        </w:rPr>
        <w:t xml:space="preserve"> </w:t>
      </w:r>
      <w:r w:rsidR="000C2846" w:rsidRPr="000C2846">
        <w:rPr>
          <w:rFonts w:ascii="Times" w:hAnsi="Times" w:cs="Times"/>
          <w:color w:val="000000"/>
          <w:shd w:val="clear" w:color="auto" w:fill="FFFFFF"/>
        </w:rPr>
        <w:t>: Stop</w:t>
      </w:r>
      <w:r w:rsidR="000C2846">
        <w:rPr>
          <w:rFonts w:ascii="Times" w:hAnsi="Times" w:cs="Times"/>
          <w:color w:val="000000"/>
          <w:shd w:val="clear" w:color="auto" w:fill="FFFFFF"/>
        </w:rPr>
        <w:t xml:space="preserve"> reading a BACON data bank</w:t>
      </w:r>
      <w:r w:rsidR="00A64815">
        <w:rPr>
          <w:rFonts w:ascii="Times" w:hAnsi="Times" w:cs="Times"/>
          <w:color w:val="000000"/>
          <w:shd w:val="clear" w:color="auto" w:fill="FFFFFF"/>
        </w:rPr>
        <w:t xml:space="preserve"> </w:t>
      </w:r>
      <w:r w:rsidR="005522FE">
        <w:rPr>
          <w:rFonts w:ascii="Times" w:hAnsi="Times" w:cs="Times"/>
          <w:color w:val="000000"/>
          <w:shd w:val="clear" w:color="auto" w:fill="FFFFFF"/>
        </w:rPr>
        <w:t xml:space="preserve">       </w:t>
      </w:r>
      <w:r w:rsidR="00A64815">
        <w:rPr>
          <w:rFonts w:ascii="Times" w:hAnsi="Times" w:cs="Times"/>
          <w:color w:val="000000"/>
          <w:shd w:val="clear" w:color="auto" w:fill="FFFFFF"/>
        </w:rPr>
        <w:t>(STATE COMMAND)</w:t>
      </w:r>
    </w:p>
    <w:p w14:paraId="49CBB95B" w14:textId="48E3A496" w:rsidR="00DC0629" w:rsidRPr="00A64815" w:rsidRDefault="00261F4C" w:rsidP="00DC0629">
      <w:pPr>
        <w:rPr>
          <w:rFonts w:ascii="Times" w:eastAsia="Times New Roman" w:hAnsi="Times" w:cs="Times"/>
          <w:color w:val="000000"/>
          <w:sz w:val="24"/>
          <w:szCs w:val="24"/>
        </w:rPr>
      </w:pPr>
      <w:r w:rsidRPr="001E78C9">
        <w:rPr>
          <w:rStyle w:val="command"/>
          <w:rFonts w:ascii="Courier New" w:hAnsi="Courier New" w:cs="Courier New"/>
          <w:b/>
          <w:bCs/>
          <w:color w:val="990000"/>
          <w:sz w:val="16"/>
          <w:szCs w:val="16"/>
        </w:rPr>
        <w:t>clos</w:t>
      </w:r>
      <w:r w:rsidR="00DC0629">
        <w:rPr>
          <w:rStyle w:val="command"/>
          <w:rFonts w:ascii="Courier New" w:hAnsi="Courier New" w:cs="Courier New"/>
          <w:b/>
          <w:bCs/>
          <w:color w:val="990000"/>
          <w:sz w:val="16"/>
          <w:szCs w:val="16"/>
        </w:rPr>
        <w:t xml:space="preserve"> </w:t>
      </w:r>
      <w:r w:rsidRPr="00DC0629">
        <w:rPr>
          <w:rFonts w:ascii="Times" w:hAnsi="Times" w:cs="Times"/>
          <w:color w:val="000000"/>
          <w:shd w:val="clear" w:color="auto" w:fill="FFFFFF"/>
        </w:rPr>
        <w:t xml:space="preserve">: </w:t>
      </w:r>
      <w:r w:rsidR="00DC0629" w:rsidRPr="00DC0629">
        <w:rPr>
          <w:rFonts w:ascii="Times" w:hAnsi="Times" w:cs="Times"/>
          <w:color w:val="000000"/>
          <w:shd w:val="clear" w:color="auto" w:fill="FFFFFF"/>
        </w:rPr>
        <w:t xml:space="preserve"> Closing and De-Assigning a Unit</w:t>
      </w:r>
      <w:r w:rsidR="005522FE">
        <w:rPr>
          <w:rFonts w:ascii="Times" w:hAnsi="Times" w:cs="Times"/>
          <w:color w:val="000000"/>
          <w:shd w:val="clear" w:color="auto" w:fill="FFFFFF"/>
        </w:rPr>
        <w:t xml:space="preserve">        </w:t>
      </w:r>
      <w:r w:rsidR="00A64815">
        <w:rPr>
          <w:rFonts w:ascii="Times" w:hAnsi="Times" w:cs="Times"/>
          <w:color w:val="000000"/>
          <w:shd w:val="clear" w:color="auto" w:fill="FFFFFF"/>
        </w:rPr>
        <w:t xml:space="preserve"> (STATE COMMAND)</w:t>
      </w:r>
    </w:p>
    <w:p w14:paraId="5FCBD272" w14:textId="4598DF98" w:rsidR="0007057F" w:rsidRDefault="0007057F" w:rsidP="0007057F">
      <w:pPr>
        <w:ind w:left="720"/>
        <w:rPr>
          <w:rFonts w:ascii="Times" w:hAnsi="Times" w:cs="Times"/>
          <w:color w:val="000000"/>
          <w:shd w:val="clear" w:color="auto" w:fill="FFFFFF"/>
        </w:rPr>
      </w:pPr>
      <w:r>
        <w:rPr>
          <w:rFonts w:ascii="Times" w:hAnsi="Times" w:cs="Times"/>
          <w:color w:val="000000"/>
          <w:shd w:val="clear" w:color="auto" w:fill="FFFFFF"/>
        </w:rPr>
        <w:t>This command lets you close and de-assign a unit at any time, provided it is not reserved for the program. If not followed by any keyword, this closes the default reading unit (</w:t>
      </w:r>
      <w:r>
        <w:rPr>
          <w:rStyle w:val="keyword"/>
          <w:rFonts w:ascii="Courier New" w:hAnsi="Courier New" w:cs="Courier New"/>
          <w:b/>
          <w:bCs/>
          <w:color w:val="990000"/>
          <w:sz w:val="19"/>
          <w:szCs w:val="19"/>
          <w:shd w:val="clear" w:color="auto" w:fill="FFFFFF"/>
        </w:rPr>
        <w:t>INPUT</w:t>
      </w:r>
      <w:r>
        <w:rPr>
          <w:rFonts w:ascii="Times" w:hAnsi="Times" w:cs="Times"/>
          <w:color w:val="000000"/>
          <w:shd w:val="clear" w:color="auto" w:fill="FFFFFF"/>
        </w:rPr>
        <w:t> command).</w:t>
      </w:r>
    </w:p>
    <w:p w14:paraId="570429D1" w14:textId="77777777" w:rsidR="007370FB" w:rsidRPr="00DC0629" w:rsidRDefault="007370FB" w:rsidP="007370FB">
      <w:pPr>
        <w:rPr>
          <w:rFonts w:ascii="Times" w:hAnsi="Times" w:cs="Times"/>
          <w:color w:val="000000"/>
          <w:shd w:val="clear" w:color="auto" w:fill="FFFFFF"/>
        </w:rPr>
      </w:pPr>
    </w:p>
    <w:p w14:paraId="092979D5" w14:textId="620FB660" w:rsidR="003E24F5" w:rsidRDefault="003E24F5" w:rsidP="003E24F5">
      <w:pPr>
        <w:rPr>
          <w:rFonts w:ascii="Times" w:hAnsi="Times" w:cs="Times"/>
          <w:color w:val="000000"/>
          <w:shd w:val="clear" w:color="auto" w:fill="FFFFFF"/>
        </w:rPr>
      </w:pPr>
      <w:r>
        <w:rPr>
          <w:rFonts w:ascii="Times" w:hAnsi="Times" w:cs="Times"/>
          <w:color w:val="000000"/>
          <w:shd w:val="clear" w:color="auto" w:fill="FFFFFF"/>
        </w:rPr>
        <w:t>It is applied to all the elements with: </w:t>
      </w:r>
      <w:r>
        <w:rPr>
          <w:rStyle w:val="command"/>
          <w:rFonts w:ascii="Courier New" w:hAnsi="Courier New" w:cs="Courier New"/>
          <w:b/>
          <w:bCs/>
          <w:color w:val="990000"/>
          <w:sz w:val="19"/>
          <w:szCs w:val="19"/>
          <w:shd w:val="clear" w:color="auto" w:fill="FFFFFF"/>
        </w:rPr>
        <w:t>.AEL MAT</w:t>
      </w:r>
      <w:r>
        <w:rPr>
          <w:rFonts w:ascii="Times" w:hAnsi="Times" w:cs="Times"/>
          <w:color w:val="000000"/>
          <w:shd w:val="clear" w:color="auto" w:fill="FFFFFF"/>
        </w:rPr>
        <w:t> </w:t>
      </w:r>
      <w:r>
        <w:rPr>
          <w:rStyle w:val="variable-value"/>
          <w:b/>
          <w:bCs/>
          <w:i/>
          <w:iCs/>
          <w:color w:val="555555"/>
          <w:sz w:val="19"/>
          <w:szCs w:val="19"/>
          <w:shd w:val="clear" w:color="auto" w:fill="FFFFFF"/>
        </w:rPr>
        <w:t>"mat1"</w:t>
      </w:r>
      <w:r>
        <w:rPr>
          <w:rFonts w:ascii="Times" w:hAnsi="Times" w:cs="Times"/>
          <w:color w:val="000000"/>
          <w:shd w:val="clear" w:color="auto" w:fill="FFFFFF"/>
        </w:rPr>
        <w:t>.</w:t>
      </w:r>
    </w:p>
    <w:p w14:paraId="4BF684A5" w14:textId="77777777" w:rsidR="00520C9F" w:rsidRPr="00571232" w:rsidRDefault="00520C9F" w:rsidP="00520C9F">
      <w:pPr>
        <w:pStyle w:val="li"/>
        <w:shd w:val="clear" w:color="auto" w:fill="FFFFFF"/>
        <w:spacing w:before="0" w:beforeAutospacing="0" w:after="0" w:afterAutospacing="0"/>
        <w:ind w:left="300" w:right="75"/>
        <w:rPr>
          <w:rFonts w:ascii="Times" w:hAnsi="Times" w:cs="Times"/>
          <w:color w:val="000000"/>
          <w:sz w:val="20"/>
          <w:szCs w:val="20"/>
        </w:rPr>
      </w:pPr>
      <w:r w:rsidRPr="00571232">
        <w:rPr>
          <w:rFonts w:ascii="Times" w:hAnsi="Times" w:cs="Times"/>
          <w:color w:val="000000"/>
          <w:sz w:val="20"/>
          <w:szCs w:val="20"/>
        </w:rPr>
        <w:t>Selection by identification takes precedence. If nothing is specified, the program will select all the existing elements by default.</w:t>
      </w:r>
    </w:p>
    <w:p w14:paraId="7473B66B" w14:textId="5FE745BA" w:rsidR="004676B5" w:rsidRPr="000072B3" w:rsidRDefault="00520C9F" w:rsidP="004676B5">
      <w:pPr>
        <w:pStyle w:val="li"/>
        <w:shd w:val="clear" w:color="auto" w:fill="FFFFFF"/>
        <w:spacing w:before="0" w:beforeAutospacing="0" w:after="0" w:afterAutospacing="0"/>
        <w:ind w:left="300" w:right="75"/>
        <w:rPr>
          <w:rFonts w:ascii="Times" w:hAnsi="Times" w:cs="Times"/>
          <w:b/>
          <w:color w:val="000000"/>
          <w:sz w:val="20"/>
          <w:szCs w:val="20"/>
        </w:rPr>
      </w:pPr>
      <w:r w:rsidRPr="00961885">
        <w:rPr>
          <w:rFonts w:ascii="Times" w:hAnsi="Times" w:cs="Times"/>
          <w:color w:val="000000"/>
          <w:sz w:val="20"/>
          <w:szCs w:val="20"/>
        </w:rPr>
        <w:t>Example:</w:t>
      </w:r>
      <w:r w:rsidR="000072B3">
        <w:rPr>
          <w:rFonts w:ascii="Times" w:hAnsi="Times" w:cs="Times"/>
          <w:color w:val="000000"/>
          <w:sz w:val="20"/>
          <w:szCs w:val="20"/>
        </w:rPr>
        <w:t xml:space="preserve"> </w:t>
      </w:r>
      <w:r w:rsidR="000072B3">
        <w:rPr>
          <w:rStyle w:val="command"/>
          <w:rFonts w:ascii="Courier New" w:hAnsi="Courier New" w:cs="Courier New"/>
          <w:b/>
          <w:bCs/>
          <w:color w:val="990000"/>
          <w:sz w:val="19"/>
          <w:szCs w:val="19"/>
          <w:shd w:val="clear" w:color="auto" w:fill="FFFFFF"/>
        </w:rPr>
        <w:t>.AEL MAT</w:t>
      </w:r>
      <w:r w:rsidR="000072B3">
        <w:rPr>
          <w:rFonts w:ascii="Times" w:hAnsi="Times" w:cs="Times"/>
          <w:color w:val="000000"/>
          <w:shd w:val="clear" w:color="auto" w:fill="FFFFFF"/>
        </w:rPr>
        <w:t> </w:t>
      </w:r>
      <w:r w:rsidR="000072B3">
        <w:rPr>
          <w:rStyle w:val="variable-value"/>
          <w:b/>
          <w:bCs/>
          <w:i/>
          <w:iCs/>
          <w:color w:val="555555"/>
          <w:sz w:val="19"/>
          <w:szCs w:val="19"/>
          <w:shd w:val="clear" w:color="auto" w:fill="FFFFFF"/>
        </w:rPr>
        <w:t>"mat1"</w:t>
      </w:r>
      <w:r w:rsidR="000072B3">
        <w:rPr>
          <w:rFonts w:ascii="Times" w:hAnsi="Times" w:cs="Times"/>
          <w:color w:val="000000"/>
          <w:shd w:val="clear" w:color="auto" w:fill="FFFFFF"/>
        </w:rPr>
        <w:t>.</w:t>
      </w:r>
    </w:p>
    <w:p w14:paraId="24020D9D" w14:textId="77777777" w:rsidR="00903D8D" w:rsidRPr="00745FBC" w:rsidRDefault="00903D8D" w:rsidP="00745FBC">
      <w:pPr>
        <w:rPr>
          <w:rStyle w:val="Hyperlink"/>
        </w:rPr>
      </w:pPr>
    </w:p>
    <w:p w14:paraId="7069CBC7" w14:textId="0FE7A5A7" w:rsidR="00541610" w:rsidRDefault="00745FBC" w:rsidP="00EB1109">
      <w:pPr>
        <w:rPr>
          <w:rFonts w:ascii="Times" w:hAnsi="Times" w:cs="Times"/>
          <w:color w:val="000000"/>
          <w:shd w:val="clear" w:color="auto" w:fill="FFFFFF"/>
        </w:rPr>
      </w:pPr>
      <w:r w:rsidRPr="001E78C9">
        <w:rPr>
          <w:rStyle w:val="command"/>
          <w:rFonts w:ascii="Courier New" w:hAnsi="Courier New" w:cs="Courier New"/>
          <w:b/>
          <w:bCs/>
          <w:color w:val="990000"/>
          <w:sz w:val="16"/>
          <w:szCs w:val="16"/>
        </w:rPr>
        <w:t>.DES</w:t>
      </w:r>
      <w:r w:rsidR="001E78C9">
        <w:rPr>
          <w:rStyle w:val="command"/>
          <w:rFonts w:ascii="Courier New" w:hAnsi="Courier New" w:cs="Courier New"/>
          <w:b/>
          <w:bCs/>
          <w:color w:val="990000"/>
          <w:sz w:val="16"/>
          <w:szCs w:val="16"/>
        </w:rPr>
        <w:t xml:space="preserve"> </w:t>
      </w:r>
      <w:r w:rsidR="001E78C9" w:rsidRPr="001E78C9">
        <w:rPr>
          <w:rFonts w:ascii="Times" w:hAnsi="Times" w:cs="Times"/>
          <w:color w:val="000000"/>
          <w:shd w:val="clear" w:color="auto" w:fill="FFFFFF"/>
        </w:rPr>
        <w:t>:</w:t>
      </w:r>
      <w:r w:rsidRPr="001E78C9">
        <w:rPr>
          <w:rFonts w:ascii="Times" w:hAnsi="Times" w:cs="Times"/>
          <w:color w:val="000000"/>
          <w:shd w:val="clear" w:color="auto" w:fill="FFFFFF"/>
        </w:rPr>
        <w:t xml:space="preserve"> </w:t>
      </w:r>
      <w:r w:rsidR="002E3EAB" w:rsidRPr="001E78C9">
        <w:rPr>
          <w:rFonts w:ascii="Times" w:hAnsi="Times" w:cs="Times"/>
          <w:color w:val="000000"/>
          <w:shd w:val="clear" w:color="auto" w:fill="FFFFFF"/>
        </w:rPr>
        <w:t xml:space="preserve"> </w:t>
      </w:r>
      <w:r w:rsidR="002E3EAB">
        <w:rPr>
          <w:rFonts w:ascii="Times" w:hAnsi="Times" w:cs="Times"/>
          <w:color w:val="000000"/>
          <w:shd w:val="clear" w:color="auto" w:fill="FFFFFF"/>
        </w:rPr>
        <w:t>Display of F. E. modeling data and Display of results</w:t>
      </w:r>
    </w:p>
    <w:p w14:paraId="44CAA107" w14:textId="0E5CD4A1" w:rsidR="00EB1109" w:rsidRDefault="00416880" w:rsidP="001103D7">
      <w:pPr>
        <w:jc w:val="center"/>
        <w:rPr>
          <w:rFonts w:ascii="Times" w:hAnsi="Times" w:cs="Times"/>
          <w:color w:val="000000"/>
          <w:shd w:val="clear" w:color="auto" w:fill="FFFFFF"/>
        </w:rPr>
      </w:pPr>
      <w:r>
        <w:rPr>
          <w:rFonts w:ascii="Times" w:hAnsi="Times" w:cs="Times"/>
          <w:color w:val="000000"/>
          <w:shd w:val="clear" w:color="auto" w:fill="FFFFFF"/>
        </w:rPr>
        <w:object w:dxaOrig="2016" w:dyaOrig="1408" w14:anchorId="0598E152">
          <v:shape id="_x0000_i1032" type="#_x0000_t75" style="width:82.2pt;height:57.5pt" o:ole="">
            <v:imagedata r:id="rId33" o:title=""/>
          </v:shape>
          <o:OLEObject Type="Embed" ProgID="Package" ShapeID="_x0000_i1032" DrawAspect="Icon" ObjectID="_1660414289" r:id="rId34"/>
        </w:object>
      </w:r>
      <w:r w:rsidR="001103D7">
        <w:rPr>
          <w:rFonts w:ascii="Times" w:hAnsi="Times" w:cs="Times"/>
          <w:color w:val="000000"/>
          <w:shd w:val="clear" w:color="auto" w:fill="FFFFFF"/>
        </w:rPr>
        <w:object w:dxaOrig="1512" w:dyaOrig="1057" w14:anchorId="1AE0B741">
          <v:shape id="_x0000_i1033" type="#_x0000_t75" style="width:62.85pt;height:43.5pt" o:ole="">
            <v:imagedata r:id="rId35" o:title=""/>
          </v:shape>
          <o:OLEObject Type="Embed" ProgID="Package" ShapeID="_x0000_i1033" DrawAspect="Icon" ObjectID="_1660414290" r:id="rId36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3220F" w14:paraId="7891063D" w14:textId="77777777" w:rsidTr="0083220F">
        <w:tc>
          <w:tcPr>
            <w:tcW w:w="4315" w:type="dxa"/>
          </w:tcPr>
          <w:p w14:paraId="676D9CE6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>! Defining the mesh</w:t>
            </w:r>
          </w:p>
          <w:p w14:paraId="73291FDC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>.NOEUD I 1 X 0 Y 0</w:t>
            </w:r>
          </w:p>
          <w:p w14:paraId="0BB821E0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 xml:space="preserve">     I 1 X 1 R 10</w:t>
            </w:r>
          </w:p>
          <w:p w14:paraId="31F85808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 xml:space="preserve">     I 20 Y 1 Q 5</w:t>
            </w:r>
          </w:p>
          <w:p w14:paraId="1F55F397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>.MAILLE I 1 N 1 2 22 21</w:t>
            </w:r>
          </w:p>
          <w:p w14:paraId="3F6EA2AD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 xml:space="preserve">     I 1 M 1 R 9</w:t>
            </w:r>
          </w:p>
          <w:p w14:paraId="126390E1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 xml:space="preserve">     I 10 M 20 Q 4</w:t>
            </w:r>
          </w:p>
          <w:p w14:paraId="10B9CCE6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>.SEL GROUPE 1 MAILLES</w:t>
            </w:r>
          </w:p>
          <w:p w14:paraId="42F66022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 xml:space="preserve">     BOITE NOEUDS 1 44   </w:t>
            </w:r>
          </w:p>
          <w:p w14:paraId="00D2C442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>GRAP NOE</w:t>
            </w:r>
          </w:p>
          <w:p w14:paraId="30BFCB87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>GRAP MAILLE</w:t>
            </w:r>
          </w:p>
          <w:p w14:paraId="2D765F4B" w14:textId="737C7F4A" w:rsid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FF0000"/>
                <w:shd w:val="clear" w:color="auto" w:fill="FFFFFF"/>
              </w:rPr>
              <w:t>VI</w:t>
            </w:r>
          </w:p>
        </w:tc>
        <w:tc>
          <w:tcPr>
            <w:tcW w:w="4315" w:type="dxa"/>
          </w:tcPr>
          <w:p w14:paraId="64C36158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>! Defining the mesh</w:t>
            </w:r>
          </w:p>
          <w:p w14:paraId="367A490E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>.NOEUD I 1 X 0 Y 0</w:t>
            </w:r>
          </w:p>
          <w:p w14:paraId="0C5180FF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 xml:space="preserve">     I 1 X 1 R 10</w:t>
            </w:r>
          </w:p>
          <w:p w14:paraId="2DCE611F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 xml:space="preserve">     I 20 Y 1 Q 5</w:t>
            </w:r>
          </w:p>
          <w:p w14:paraId="6170BBB9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>.MAILLE I 1 N 1 2 22 21</w:t>
            </w:r>
          </w:p>
          <w:p w14:paraId="3CDEA3C4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 xml:space="preserve">     I 1 M 1 R 9</w:t>
            </w:r>
          </w:p>
          <w:p w14:paraId="443D5DD6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 xml:space="preserve">     I 10 M 20 Q 4</w:t>
            </w:r>
          </w:p>
          <w:p w14:paraId="0145A719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>.SEL GROUPE 1 MAILLES</w:t>
            </w:r>
          </w:p>
          <w:p w14:paraId="69C88E04" w14:textId="77777777" w:rsid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 xml:space="preserve">     BOITE NOEUDS 1 44  </w:t>
            </w:r>
          </w:p>
          <w:p w14:paraId="68282114" w14:textId="01D87736" w:rsidR="0083220F" w:rsidRPr="0083220F" w:rsidRDefault="0083220F" w:rsidP="0083220F">
            <w:pPr>
              <w:rPr>
                <w:rFonts w:ascii="Times" w:hAnsi="Times" w:cs="Times"/>
                <w:color w:val="FF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FF0000"/>
                <w:shd w:val="clear" w:color="auto" w:fill="FFFFFF"/>
              </w:rPr>
              <w:t xml:space="preserve">VI </w:t>
            </w:r>
          </w:p>
          <w:p w14:paraId="6689E28B" w14:textId="77777777" w:rsidR="0083220F" w:rsidRP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>GRAP NOE</w:t>
            </w:r>
          </w:p>
          <w:p w14:paraId="31327A77" w14:textId="7CCDA556" w:rsidR="0083220F" w:rsidRDefault="0083220F" w:rsidP="0083220F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 w:rsidRPr="0083220F">
              <w:rPr>
                <w:rFonts w:ascii="Times" w:hAnsi="Times" w:cs="Times"/>
                <w:color w:val="000000"/>
                <w:shd w:val="clear" w:color="auto" w:fill="FFFFFF"/>
              </w:rPr>
              <w:t>GRAP MAILLE</w:t>
            </w:r>
          </w:p>
        </w:tc>
      </w:tr>
      <w:tr w:rsidR="0083220F" w14:paraId="1742CEE4" w14:textId="77777777" w:rsidTr="0083220F">
        <w:tc>
          <w:tcPr>
            <w:tcW w:w="4315" w:type="dxa"/>
          </w:tcPr>
          <w:p w14:paraId="238BC04C" w14:textId="77777777" w:rsidR="0083220F" w:rsidRDefault="0083220F" w:rsidP="0083220F">
            <w:r>
              <w:t>Command :</w:t>
            </w:r>
          </w:p>
          <w:p w14:paraId="435CE64C" w14:textId="77777777" w:rsidR="0083220F" w:rsidRDefault="0083220F" w:rsidP="0083220F">
            <w:r w:rsidRPr="00A51544">
              <w:t xml:space="preserve">samcef.cmd </w:t>
            </w:r>
            <w:proofErr w:type="spellStart"/>
            <w:r w:rsidRPr="00A51544">
              <w:t>ba</w:t>
            </w:r>
            <w:proofErr w:type="spellEnd"/>
            <w:r w:rsidRPr="00A51544">
              <w:t xml:space="preserve"> noe.dat</w:t>
            </w:r>
          </w:p>
          <w:p w14:paraId="5DFBBE69" w14:textId="1DC4A2F4" w:rsidR="0083220F" w:rsidRDefault="0083220F" w:rsidP="0083220F">
            <w:r>
              <w:t>input</w:t>
            </w:r>
          </w:p>
          <w:p w14:paraId="1BAC3832" w14:textId="22A8F91C" w:rsidR="0083220F" w:rsidRDefault="0083220F" w:rsidP="0083220F">
            <w:r>
              <w:rPr>
                <w:noProof/>
              </w:rPr>
              <w:drawing>
                <wp:inline distT="0" distB="0" distL="0" distR="0" wp14:anchorId="476966F0" wp14:editId="319ECEC5">
                  <wp:extent cx="1571625" cy="15049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93849" w14:textId="77777777" w:rsidR="0083220F" w:rsidRDefault="0083220F" w:rsidP="00EB1109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</w:p>
        </w:tc>
        <w:tc>
          <w:tcPr>
            <w:tcW w:w="4315" w:type="dxa"/>
          </w:tcPr>
          <w:p w14:paraId="6876C5AF" w14:textId="77777777" w:rsidR="0083220F" w:rsidRDefault="0083220F" w:rsidP="0083220F">
            <w:r>
              <w:t>Command :</w:t>
            </w:r>
          </w:p>
          <w:p w14:paraId="2F8AAD1B" w14:textId="77777777" w:rsidR="0083220F" w:rsidRDefault="0083220F" w:rsidP="0083220F">
            <w:r w:rsidRPr="00A51544">
              <w:t xml:space="preserve">samcef.cmd </w:t>
            </w:r>
            <w:proofErr w:type="spellStart"/>
            <w:r w:rsidRPr="00A51544">
              <w:t>ba</w:t>
            </w:r>
            <w:proofErr w:type="spellEnd"/>
            <w:r w:rsidRPr="00A51544">
              <w:t xml:space="preserve"> noe.dat</w:t>
            </w:r>
          </w:p>
          <w:p w14:paraId="761FB92D" w14:textId="77777777" w:rsidR="0083220F" w:rsidRDefault="0083220F" w:rsidP="0083220F">
            <w:r>
              <w:t>input</w:t>
            </w:r>
          </w:p>
          <w:p w14:paraId="6CE13889" w14:textId="29AD5315" w:rsidR="0083220F" w:rsidRDefault="0083220F" w:rsidP="00EB1109">
            <w:pPr>
              <w:rPr>
                <w:rFonts w:ascii="Times" w:hAnsi="Times" w:cs="Times"/>
                <w:color w:val="00000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7DB69BF" wp14:editId="577489D8">
                  <wp:extent cx="1390650" cy="1371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6859D" w14:textId="67BF3470" w:rsidR="0083220F" w:rsidRDefault="0083220F" w:rsidP="00EB1109">
      <w:pPr>
        <w:rPr>
          <w:rFonts w:ascii="Times" w:hAnsi="Times" w:cs="Times"/>
          <w:color w:val="000000"/>
          <w:shd w:val="clear" w:color="auto" w:fill="FFFFFF"/>
        </w:rPr>
      </w:pPr>
    </w:p>
    <w:p w14:paraId="1F7E1ACD" w14:textId="70783FD7" w:rsidR="008E20E5" w:rsidRDefault="00F95ECF" w:rsidP="008E20E5">
      <w:pPr>
        <w:rPr>
          <w:rFonts w:ascii="Times" w:hAnsi="Times" w:cs="Times"/>
          <w:color w:val="000000"/>
          <w:shd w:val="clear" w:color="auto" w:fill="FFFFFF"/>
        </w:rPr>
      </w:pPr>
      <w:r>
        <w:rPr>
          <w:rFonts w:ascii="Times" w:hAnsi="Times" w:cs="Times"/>
          <w:color w:val="000000"/>
          <w:shd w:val="clear" w:color="auto" w:fill="FFFFFF"/>
        </w:rPr>
        <w:t>N</w:t>
      </w:r>
      <w:r>
        <w:rPr>
          <w:rFonts w:ascii="Times" w:hAnsi="Times" w:cs="Times" w:hint="eastAsia"/>
          <w:color w:val="000000"/>
          <w:shd w:val="clear" w:color="auto" w:fill="FFFFFF"/>
        </w:rPr>
        <w:t>ote</w:t>
      </w:r>
      <w:r w:rsidR="008E20E5">
        <w:rPr>
          <w:rFonts w:ascii="Times" w:hAnsi="Times" w:cs="Times"/>
          <w:color w:val="000000"/>
          <w:shd w:val="clear" w:color="auto" w:fill="FFFFFF"/>
        </w:rPr>
        <w:t>:</w:t>
      </w:r>
    </w:p>
    <w:p w14:paraId="73078A86" w14:textId="07477EAC" w:rsidR="008E20E5" w:rsidRPr="00452371" w:rsidRDefault="008E20E5" w:rsidP="00452371">
      <w:pPr>
        <w:pStyle w:val="ListParagraph"/>
        <w:numPr>
          <w:ilvl w:val="0"/>
          <w:numId w:val="6"/>
        </w:numPr>
        <w:rPr>
          <w:rFonts w:ascii="Times" w:hAnsi="Times" w:cs="Times"/>
          <w:color w:val="000000"/>
        </w:rPr>
      </w:pPr>
      <w:r w:rsidRPr="00452371">
        <w:rPr>
          <w:rStyle w:val="keyword"/>
          <w:bCs/>
          <w:color w:val="990000"/>
        </w:rPr>
        <w:t>BOITE NOEUD</w:t>
      </w:r>
      <w:r w:rsidRPr="00452371">
        <w:rPr>
          <w:rFonts w:ascii="Times" w:hAnsi="Times" w:cs="Times"/>
          <w:color w:val="000000"/>
        </w:rPr>
        <w:t> </w:t>
      </w:r>
      <w:r w:rsidRPr="00452371">
        <w:rPr>
          <w:rStyle w:val="variable-value"/>
          <w:rFonts w:ascii="Courier New" w:hAnsi="Courier New" w:cs="Courier New"/>
          <w:bCs/>
          <w:i/>
          <w:iCs/>
          <w:color w:val="555555"/>
        </w:rPr>
        <w:t>n1 n2</w:t>
      </w:r>
    </w:p>
    <w:p w14:paraId="035A2FB1" w14:textId="44A4A28D" w:rsidR="008E20E5" w:rsidRDefault="008E20E5" w:rsidP="00B03B94">
      <w:pPr>
        <w:pStyle w:val="li"/>
        <w:shd w:val="clear" w:color="auto" w:fill="FFFFFF"/>
        <w:spacing w:before="0" w:beforeAutospacing="0" w:after="0" w:afterAutospacing="0"/>
        <w:ind w:left="720" w:right="75"/>
        <w:rPr>
          <w:rFonts w:ascii="Times" w:hAnsi="Times" w:cs="Times"/>
          <w:color w:val="000000"/>
          <w:sz w:val="20"/>
          <w:szCs w:val="20"/>
        </w:rPr>
      </w:pPr>
      <w:r w:rsidRPr="008E20E5">
        <w:rPr>
          <w:rFonts w:ascii="Times" w:hAnsi="Times" w:cs="Times"/>
          <w:color w:val="000000"/>
          <w:sz w:val="20"/>
          <w:szCs w:val="20"/>
        </w:rPr>
        <w:t>It's a rectangular box of which two opposite corner nodes are nodes </w:t>
      </w:r>
      <w:r w:rsidRPr="008E20E5">
        <w:rPr>
          <w:rStyle w:val="variable-value"/>
          <w:rFonts w:ascii="Courier New" w:hAnsi="Courier New" w:cs="Courier New"/>
          <w:bCs/>
          <w:i/>
          <w:iCs/>
          <w:color w:val="555555"/>
          <w:sz w:val="20"/>
          <w:szCs w:val="20"/>
        </w:rPr>
        <w:t>n1</w:t>
      </w:r>
      <w:r w:rsidRPr="008E20E5">
        <w:rPr>
          <w:rFonts w:ascii="Times" w:hAnsi="Times" w:cs="Times"/>
          <w:color w:val="000000"/>
          <w:sz w:val="20"/>
          <w:szCs w:val="20"/>
        </w:rPr>
        <w:t> and </w:t>
      </w:r>
      <w:r w:rsidRPr="008E20E5">
        <w:rPr>
          <w:rStyle w:val="variable-value"/>
          <w:rFonts w:ascii="Courier New" w:hAnsi="Courier New" w:cs="Courier New"/>
          <w:bCs/>
          <w:i/>
          <w:iCs/>
          <w:color w:val="555555"/>
          <w:sz w:val="20"/>
          <w:szCs w:val="20"/>
        </w:rPr>
        <w:t>n2</w:t>
      </w:r>
      <w:r w:rsidRPr="008E20E5">
        <w:rPr>
          <w:rFonts w:ascii="Times" w:hAnsi="Times" w:cs="Times"/>
          <w:color w:val="000000"/>
          <w:sz w:val="20"/>
          <w:szCs w:val="20"/>
        </w:rPr>
        <w:t>, the faces being perpendicular to the screen axes(</w:t>
      </w:r>
      <w:r w:rsidRPr="008E20E5">
        <w:rPr>
          <w:rStyle w:val="keyword"/>
          <w:bCs/>
          <w:color w:val="990000"/>
          <w:sz w:val="20"/>
          <w:szCs w:val="20"/>
        </w:rPr>
        <w:t>STRUCT</w:t>
      </w:r>
      <w:r w:rsidRPr="008E20E5">
        <w:rPr>
          <w:rStyle w:val="fixed-value"/>
          <w:rFonts w:ascii="Courier New" w:hAnsi="Courier New" w:cs="Courier New"/>
          <w:bCs/>
          <w:color w:val="555555"/>
          <w:sz w:val="20"/>
          <w:szCs w:val="20"/>
        </w:rPr>
        <w:t>0</w:t>
      </w:r>
      <w:r w:rsidRPr="008E20E5">
        <w:rPr>
          <w:rFonts w:ascii="Times" w:hAnsi="Times" w:cs="Times"/>
          <w:color w:val="000000"/>
          <w:sz w:val="20"/>
          <w:szCs w:val="20"/>
        </w:rPr>
        <w:t>) or to the structural axes (</w:t>
      </w:r>
      <w:r w:rsidRPr="008E20E5">
        <w:rPr>
          <w:rStyle w:val="keyword"/>
          <w:bCs/>
          <w:color w:val="990000"/>
          <w:sz w:val="20"/>
          <w:szCs w:val="20"/>
        </w:rPr>
        <w:t>STRUCT</w:t>
      </w:r>
      <w:r w:rsidRPr="008E20E5">
        <w:rPr>
          <w:rStyle w:val="fixed-value"/>
          <w:rFonts w:ascii="Courier New" w:hAnsi="Courier New" w:cs="Courier New"/>
          <w:bCs/>
          <w:color w:val="555555"/>
          <w:sz w:val="20"/>
          <w:szCs w:val="20"/>
        </w:rPr>
        <w:t>1</w:t>
      </w:r>
      <w:r w:rsidRPr="008E20E5">
        <w:rPr>
          <w:rFonts w:ascii="Times" w:hAnsi="Times" w:cs="Times"/>
          <w:color w:val="000000"/>
          <w:sz w:val="20"/>
          <w:szCs w:val="20"/>
        </w:rPr>
        <w:t>).</w:t>
      </w:r>
      <w:r w:rsidR="00452371">
        <w:rPr>
          <w:rFonts w:ascii="Times" w:hAnsi="Times" w:cs="Times"/>
          <w:color w:val="000000"/>
          <w:sz w:val="20"/>
          <w:szCs w:val="20"/>
        </w:rPr>
        <w:tab/>
      </w:r>
    </w:p>
    <w:p w14:paraId="0648D7A6" w14:textId="41B498EC" w:rsidR="00452371" w:rsidRDefault="00452371" w:rsidP="00452371">
      <w:pPr>
        <w:pStyle w:val="li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75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 xml:space="preserve">To show the node id or element id,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grap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noe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or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grap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mai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should be </w:t>
      </w:r>
      <w:r w:rsidR="00F51291">
        <w:rPr>
          <w:rFonts w:ascii="Times" w:hAnsi="Times" w:cs="Times"/>
          <w:color w:val="000000"/>
          <w:sz w:val="20"/>
          <w:szCs w:val="20"/>
        </w:rPr>
        <w:t xml:space="preserve">in command and then vi </w:t>
      </w:r>
      <w:r w:rsidR="00903B64">
        <w:rPr>
          <w:rFonts w:ascii="Times" w:hAnsi="Times" w:cs="Times"/>
          <w:color w:val="000000"/>
          <w:sz w:val="20"/>
          <w:szCs w:val="20"/>
        </w:rPr>
        <w:t xml:space="preserve">needs to </w:t>
      </w:r>
      <w:r w:rsidR="00F51291">
        <w:rPr>
          <w:rFonts w:ascii="Times" w:hAnsi="Times" w:cs="Times"/>
          <w:color w:val="000000"/>
          <w:sz w:val="20"/>
          <w:szCs w:val="20"/>
        </w:rPr>
        <w:t>be used.</w:t>
      </w:r>
    </w:p>
    <w:p w14:paraId="7E19F80D" w14:textId="454E0E4C" w:rsidR="00DB25B9" w:rsidRDefault="00DB25B9" w:rsidP="00EB1109"/>
    <w:p w14:paraId="5E8751F3" w14:textId="4A409EA7" w:rsidR="00DB25B9" w:rsidRPr="00EB1109" w:rsidRDefault="001103D7" w:rsidP="001103D7">
      <w:pPr>
        <w:jc w:val="center"/>
      </w:pPr>
      <w:r w:rsidRPr="00676665">
        <w:rPr>
          <w:rFonts w:ascii="Courier New" w:hAnsi="Courier New" w:cs="Courier New"/>
        </w:rPr>
        <w:object w:dxaOrig="2016" w:dyaOrig="1408" w14:anchorId="1BF5ADBC">
          <v:shape id="_x0000_i1034" type="#_x0000_t75" style="width:66.1pt;height:45.65pt" o:ole="">
            <v:imagedata r:id="rId39" o:title=""/>
          </v:shape>
          <o:OLEObject Type="Embed" ProgID="Package" ShapeID="_x0000_i1034" DrawAspect="Icon" ObjectID="_1660414291" r:id="rId40"/>
        </w:object>
      </w:r>
    </w:p>
    <w:p w14:paraId="29F080A6" w14:textId="2BB405E6" w:rsidR="00E26D51" w:rsidRPr="00DB25B9" w:rsidRDefault="00E26D51" w:rsidP="00DB25B9">
      <w:pPr>
        <w:spacing w:after="0" w:line="240" w:lineRule="auto"/>
        <w:rPr>
          <w:rFonts w:ascii="Times" w:hAnsi="Times" w:cs="Times"/>
          <w:color w:val="000000"/>
          <w:shd w:val="clear" w:color="auto" w:fill="FFFFFF"/>
        </w:rPr>
      </w:pPr>
      <w:r w:rsidRPr="00DB25B9">
        <w:rPr>
          <w:rFonts w:ascii="Times" w:hAnsi="Times" w:cs="Times"/>
          <w:color w:val="000000"/>
          <w:shd w:val="clear" w:color="auto" w:fill="FFFFFF"/>
        </w:rPr>
        <w:t xml:space="preserve">.POINT </w:t>
      </w:r>
      <w:r w:rsidR="00DB25B9" w:rsidRPr="00DB25B9">
        <w:rPr>
          <w:rFonts w:ascii="Times" w:hAnsi="Times" w:cs="Times"/>
          <w:color w:val="000000"/>
          <w:shd w:val="clear" w:color="auto" w:fill="FFFFFF"/>
        </w:rPr>
        <w:t xml:space="preserve">I 5 X 60. Y 30. </w:t>
      </w:r>
      <w:r w:rsidRPr="00DB25B9">
        <w:rPr>
          <w:rFonts w:ascii="Times" w:hAnsi="Times" w:cs="Times"/>
          <w:color w:val="000000"/>
          <w:shd w:val="clear" w:color="auto" w:fill="FFFFFF"/>
        </w:rPr>
        <w:t>! (X, Y) Coordinates</w:t>
      </w:r>
    </w:p>
    <w:p w14:paraId="34530C4A" w14:textId="16FA63E9" w:rsidR="00DB25B9" w:rsidRPr="00DB25B9" w:rsidRDefault="00DB25B9" w:rsidP="00DB25B9">
      <w:pPr>
        <w:spacing w:after="0" w:line="240" w:lineRule="auto"/>
        <w:rPr>
          <w:rFonts w:ascii="Times" w:hAnsi="Times" w:cs="Times"/>
          <w:color w:val="000000"/>
          <w:shd w:val="clear" w:color="auto" w:fill="FFFFFF"/>
        </w:rPr>
      </w:pPr>
      <w:r w:rsidRPr="00DB25B9">
        <w:rPr>
          <w:rFonts w:ascii="Times" w:hAnsi="Times" w:cs="Times"/>
          <w:color w:val="000000"/>
          <w:shd w:val="clear" w:color="auto" w:fill="FFFFFF"/>
        </w:rPr>
        <w:t>.ARC I 1 CENTRE 5 RAYON 5. ANGLES -180 0</w:t>
      </w:r>
    </w:p>
    <w:p w14:paraId="1ED7980B" w14:textId="3B16D53F" w:rsidR="00DB25B9" w:rsidRDefault="00DB25B9" w:rsidP="00DB25B9">
      <w:pPr>
        <w:rPr>
          <w:rFonts w:ascii="Times" w:hAnsi="Times" w:cs="Times"/>
          <w:color w:val="000000"/>
          <w:shd w:val="clear" w:color="auto" w:fill="FFFFFF"/>
        </w:rPr>
      </w:pPr>
      <w:r w:rsidRPr="00DB25B9">
        <w:rPr>
          <w:rFonts w:ascii="Times" w:hAnsi="Times" w:cs="Times"/>
          <w:color w:val="000000"/>
          <w:shd w:val="clear" w:color="auto" w:fill="FFFFFF"/>
        </w:rPr>
        <w:t xml:space="preserve">     I 3 CENTRE 5 RAYON 10.</w:t>
      </w:r>
    </w:p>
    <w:p w14:paraId="75FFA474" w14:textId="72FE3E65" w:rsidR="00DB25B9" w:rsidRDefault="00DB25B9" w:rsidP="00DB25B9">
      <w:pPr>
        <w:rPr>
          <w:rFonts w:ascii="Times" w:hAnsi="Times" w:cs="Times"/>
          <w:color w:val="000000"/>
          <w:shd w:val="clear" w:color="auto" w:fill="FFFFFF"/>
        </w:rPr>
      </w:pPr>
      <w:r>
        <w:rPr>
          <w:rFonts w:ascii="Times" w:hAnsi="Times" w:cs="Times"/>
          <w:color w:val="000000"/>
          <w:shd w:val="clear" w:color="auto" w:fill="FFFFFF"/>
        </w:rPr>
        <w:t xml:space="preserve">Note: </w:t>
      </w:r>
    </w:p>
    <w:p w14:paraId="1EACA513" w14:textId="097108A9" w:rsidR="00DB25B9" w:rsidRDefault="00DB25B9" w:rsidP="00DB25B9">
      <w:pPr>
        <w:rPr>
          <w:rFonts w:ascii="Times" w:hAnsi="Times" w:cs="Times"/>
          <w:color w:val="000000"/>
          <w:shd w:val="clear" w:color="auto" w:fill="FFFFFF"/>
        </w:rPr>
      </w:pPr>
      <w:r>
        <w:rPr>
          <w:rStyle w:val="keyword"/>
          <w:rFonts w:ascii="Courier New" w:hAnsi="Courier New" w:cs="Courier New"/>
          <w:b/>
          <w:bCs/>
          <w:color w:val="990000"/>
          <w:sz w:val="19"/>
          <w:szCs w:val="19"/>
          <w:shd w:val="clear" w:color="auto" w:fill="FFFFFF"/>
        </w:rPr>
        <w:lastRenderedPageBreak/>
        <w:t>ANGLE</w:t>
      </w:r>
      <w:r w:rsidR="001C5206">
        <w:rPr>
          <w:rStyle w:val="keyword"/>
          <w:rFonts w:ascii="Courier New" w:hAnsi="Courier New" w:cs="Courier New"/>
          <w:b/>
          <w:bCs/>
          <w:color w:val="990000"/>
          <w:sz w:val="19"/>
          <w:szCs w:val="19"/>
          <w:shd w:val="clear" w:color="auto" w:fill="FFFFFF"/>
        </w:rPr>
        <w:t xml:space="preserve"> </w:t>
      </w:r>
      <w:r>
        <w:rPr>
          <w:rStyle w:val="variable-value"/>
          <w:b/>
          <w:bCs/>
          <w:i/>
          <w:iCs/>
          <w:color w:val="555555"/>
          <w:sz w:val="19"/>
          <w:szCs w:val="19"/>
          <w:shd w:val="clear" w:color="auto" w:fill="FFFFFF"/>
        </w:rPr>
        <w:t>angle</w:t>
      </w:r>
      <w:r>
        <w:rPr>
          <w:rStyle w:val="variable-value"/>
          <w:b/>
          <w:bCs/>
          <w:i/>
          <w:iCs/>
          <w:color w:val="555555"/>
          <w:sz w:val="15"/>
          <w:szCs w:val="15"/>
          <w:shd w:val="clear" w:color="auto" w:fill="FFFFFF"/>
          <w:vertAlign w:val="subscript"/>
        </w:rPr>
        <w:t>1</w:t>
      </w:r>
      <w:r>
        <w:rPr>
          <w:rStyle w:val="variable-value"/>
          <w:b/>
          <w:bCs/>
          <w:i/>
          <w:iCs/>
          <w:color w:val="555555"/>
          <w:sz w:val="19"/>
          <w:szCs w:val="19"/>
          <w:shd w:val="clear" w:color="auto" w:fill="FFFFFF"/>
        </w:rPr>
        <w:t> angle</w:t>
      </w:r>
      <w:r>
        <w:rPr>
          <w:rStyle w:val="variable-value"/>
          <w:b/>
          <w:bCs/>
          <w:i/>
          <w:iCs/>
          <w:color w:val="555555"/>
          <w:sz w:val="15"/>
          <w:szCs w:val="15"/>
          <w:shd w:val="clear" w:color="auto" w:fill="FFFFFF"/>
          <w:vertAlign w:val="subscript"/>
        </w:rPr>
        <w:t>2</w:t>
      </w:r>
    </w:p>
    <w:p w14:paraId="2AB1E135" w14:textId="0A167A44" w:rsidR="00DB25B9" w:rsidRPr="00DB25B9" w:rsidRDefault="00DB25B9" w:rsidP="00DB25B9">
      <w:pPr>
        <w:spacing w:after="0" w:line="240" w:lineRule="auto"/>
        <w:rPr>
          <w:rFonts w:ascii="Times" w:hAnsi="Times" w:cs="Times"/>
          <w:color w:val="000000"/>
          <w:shd w:val="clear" w:color="auto" w:fill="FFFFFF"/>
        </w:rPr>
      </w:pPr>
      <w:r>
        <w:rPr>
          <w:rFonts w:ascii="Times" w:hAnsi="Times" w:cs="Times"/>
          <w:color w:val="000000"/>
          <w:shd w:val="clear" w:color="auto" w:fill="FFFFFF"/>
        </w:rPr>
        <w:t>The arc of circle is delimited by two given angles measured in degrees with respect to the </w:t>
      </w:r>
      <w:r>
        <w:rPr>
          <w:rStyle w:val="expression"/>
          <w:rFonts w:ascii="Times" w:hAnsi="Times" w:cs="Times"/>
          <w:i/>
          <w:iCs/>
          <w:color w:val="000000"/>
          <w:shd w:val="clear" w:color="auto" w:fill="FFFFFF"/>
        </w:rPr>
        <w:t>X</w:t>
      </w:r>
      <w:r>
        <w:rPr>
          <w:rFonts w:ascii="Times" w:hAnsi="Times" w:cs="Times"/>
          <w:color w:val="000000"/>
          <w:shd w:val="clear" w:color="auto" w:fill="FFFFFF"/>
        </w:rPr>
        <w:t> axis.</w:t>
      </w:r>
    </w:p>
    <w:p w14:paraId="587437CB" w14:textId="77777777" w:rsidR="00C814FB" w:rsidRDefault="00E26D51" w:rsidP="00E26D51">
      <w:r>
        <w:t xml:space="preserve"> </w:t>
      </w:r>
    </w:p>
    <w:p w14:paraId="68033B7F" w14:textId="4E0FC17A" w:rsidR="00875409" w:rsidRDefault="00C814FB" w:rsidP="00E26D51">
      <w:r>
        <w:t>SAMCEF Files</w:t>
      </w:r>
      <w:r w:rsidR="00E26D51">
        <w:t xml:space="preserve">  </w:t>
      </w:r>
    </w:p>
    <w:p w14:paraId="577A693B" w14:textId="77777777" w:rsidR="00811BFF" w:rsidRPr="00811BFF" w:rsidRDefault="00811BFF" w:rsidP="00811BFF">
      <w:pPr>
        <w:shd w:val="clear" w:color="auto" w:fill="FFFFFF"/>
        <w:spacing w:before="150" w:after="150" w:line="240" w:lineRule="auto"/>
        <w:ind w:left="375" w:right="75"/>
        <w:rPr>
          <w:rFonts w:ascii="Times" w:eastAsia="Times New Roman" w:hAnsi="Times" w:cs="Times"/>
          <w:color w:val="000000"/>
          <w:sz w:val="24"/>
          <w:szCs w:val="24"/>
        </w:rPr>
      </w:pPr>
      <w:r w:rsidRPr="00811BFF">
        <w:rPr>
          <w:rFonts w:ascii="Times" w:eastAsia="Times New Roman" w:hAnsi="Times" w:cs="Times"/>
          <w:color w:val="000000"/>
          <w:sz w:val="24"/>
          <w:szCs w:val="24"/>
        </w:rPr>
        <w:t>The names of all files related to a problem are made from the problem name (written name in the following table); the file type is denoted by the file extension. Moreover, most files created by analysis modules contain the module identifier (written </w:t>
      </w:r>
      <w:r w:rsidRPr="00811BFF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xx</w:t>
      </w:r>
      <w:r w:rsidRPr="00811BFF">
        <w:rPr>
          <w:rFonts w:ascii="Times" w:eastAsia="Times New Roman" w:hAnsi="Times" w:cs="Times"/>
          <w:color w:val="000000"/>
          <w:sz w:val="24"/>
          <w:szCs w:val="24"/>
        </w:rPr>
        <w:t> in the following table):</w:t>
      </w:r>
    </w:p>
    <w:p w14:paraId="0E23DD65" w14:textId="77777777" w:rsidR="00811BFF" w:rsidRPr="00811BFF" w:rsidRDefault="00811BFF" w:rsidP="00811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Courier New" w:eastAsia="Times New Roman" w:hAnsi="Courier New" w:cs="Courier New"/>
          <w:color w:val="990000"/>
          <w:sz w:val="19"/>
          <w:szCs w:val="19"/>
        </w:rPr>
      </w:pPr>
      <w:r w:rsidRPr="00811BFF">
        <w:rPr>
          <w:rFonts w:ascii="Courier New" w:eastAsia="Times New Roman" w:hAnsi="Courier New" w:cs="Courier New"/>
          <w:i/>
          <w:iCs/>
          <w:color w:val="555555"/>
          <w:sz w:val="19"/>
          <w:szCs w:val="19"/>
        </w:rPr>
        <w:t>&lt;</w:t>
      </w:r>
      <w:proofErr w:type="spellStart"/>
      <w:r w:rsidRPr="00811BFF">
        <w:rPr>
          <w:rFonts w:ascii="Courier New" w:eastAsia="Times New Roman" w:hAnsi="Courier New" w:cs="Courier New"/>
          <w:i/>
          <w:iCs/>
          <w:color w:val="555555"/>
          <w:sz w:val="19"/>
          <w:szCs w:val="19"/>
        </w:rPr>
        <w:t>problem_name</w:t>
      </w:r>
      <w:proofErr w:type="spellEnd"/>
      <w:r w:rsidRPr="00811BFF">
        <w:rPr>
          <w:rFonts w:ascii="Courier New" w:eastAsia="Times New Roman" w:hAnsi="Courier New" w:cs="Courier New"/>
          <w:i/>
          <w:iCs/>
          <w:color w:val="555555"/>
          <w:sz w:val="19"/>
          <w:szCs w:val="19"/>
        </w:rPr>
        <w:t>&gt;</w:t>
      </w:r>
      <w:r w:rsidRPr="00811BFF">
        <w:rPr>
          <w:rFonts w:ascii="Courier New" w:eastAsia="Times New Roman" w:hAnsi="Courier New" w:cs="Courier New"/>
          <w:color w:val="990000"/>
          <w:sz w:val="19"/>
          <w:szCs w:val="19"/>
        </w:rPr>
        <w:t>_</w:t>
      </w:r>
      <w:r w:rsidRPr="00811BFF">
        <w:rPr>
          <w:rFonts w:ascii="Courier New" w:eastAsia="Times New Roman" w:hAnsi="Courier New" w:cs="Courier New"/>
          <w:i/>
          <w:iCs/>
          <w:color w:val="555555"/>
          <w:sz w:val="19"/>
          <w:szCs w:val="19"/>
        </w:rPr>
        <w:t>&lt;</w:t>
      </w:r>
      <w:proofErr w:type="spellStart"/>
      <w:r w:rsidRPr="00811BFF">
        <w:rPr>
          <w:rFonts w:ascii="Courier New" w:eastAsia="Times New Roman" w:hAnsi="Courier New" w:cs="Courier New"/>
          <w:i/>
          <w:iCs/>
          <w:color w:val="555555"/>
          <w:sz w:val="19"/>
          <w:szCs w:val="19"/>
        </w:rPr>
        <w:t>module_identifier</w:t>
      </w:r>
      <w:proofErr w:type="spellEnd"/>
      <w:r w:rsidRPr="00811BFF">
        <w:rPr>
          <w:rFonts w:ascii="Courier New" w:eastAsia="Times New Roman" w:hAnsi="Courier New" w:cs="Courier New"/>
          <w:i/>
          <w:iCs/>
          <w:color w:val="555555"/>
          <w:sz w:val="19"/>
          <w:szCs w:val="19"/>
        </w:rPr>
        <w:t>&gt;</w:t>
      </w:r>
      <w:r w:rsidRPr="00811BFF">
        <w:rPr>
          <w:rFonts w:ascii="Courier New" w:eastAsia="Times New Roman" w:hAnsi="Courier New" w:cs="Courier New"/>
          <w:color w:val="990000"/>
          <w:sz w:val="19"/>
          <w:szCs w:val="19"/>
        </w:rPr>
        <w:t>.</w:t>
      </w:r>
      <w:r w:rsidRPr="00811BFF">
        <w:rPr>
          <w:rFonts w:ascii="Courier New" w:eastAsia="Times New Roman" w:hAnsi="Courier New" w:cs="Courier New"/>
          <w:i/>
          <w:iCs/>
          <w:color w:val="555555"/>
          <w:sz w:val="19"/>
          <w:szCs w:val="19"/>
        </w:rPr>
        <w:t>&lt;extension&gt;</w:t>
      </w:r>
    </w:p>
    <w:p w14:paraId="29CBF6CD" w14:textId="4D7E3BF0" w:rsidR="00811BFF" w:rsidRDefault="00811BFF" w:rsidP="00E26D51"/>
    <w:tbl>
      <w:tblPr>
        <w:tblW w:w="8212" w:type="dxa"/>
        <w:tblLayout w:type="fixed"/>
        <w:tblLook w:val="04A0" w:firstRow="1" w:lastRow="0" w:firstColumn="1" w:lastColumn="0" w:noHBand="0" w:noVBand="1"/>
      </w:tblPr>
      <w:tblGrid>
        <w:gridCol w:w="1550"/>
        <w:gridCol w:w="2342"/>
        <w:gridCol w:w="3044"/>
        <w:gridCol w:w="1276"/>
      </w:tblGrid>
      <w:tr w:rsidR="00686CFC" w:rsidRPr="00C814FB" w14:paraId="2B535A21" w14:textId="77777777" w:rsidTr="00EA05B4">
        <w:trPr>
          <w:trHeight w:val="288"/>
        </w:trPr>
        <w:tc>
          <w:tcPr>
            <w:tcW w:w="15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CC99"/>
            <w:vAlign w:val="center"/>
            <w:hideMark/>
          </w:tcPr>
          <w:p w14:paraId="761168C6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</w:rPr>
              <w:t>Name</w:t>
            </w:r>
          </w:p>
        </w:tc>
        <w:tc>
          <w:tcPr>
            <w:tcW w:w="23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CC99"/>
            <w:vAlign w:val="center"/>
            <w:hideMark/>
          </w:tcPr>
          <w:p w14:paraId="14ED71D0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 of file</w:t>
            </w:r>
          </w:p>
        </w:tc>
        <w:tc>
          <w:tcPr>
            <w:tcW w:w="30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CC99"/>
            <w:vAlign w:val="center"/>
            <w:hideMark/>
          </w:tcPr>
          <w:p w14:paraId="7433F208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C99"/>
            <w:vAlign w:val="center"/>
            <w:hideMark/>
          </w:tcPr>
          <w:p w14:paraId="07D902F6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</w:rPr>
              <w:t>Format</w:t>
            </w:r>
          </w:p>
        </w:tc>
      </w:tr>
      <w:tr w:rsidR="00C814FB" w:rsidRPr="00C814FB" w14:paraId="0CBC2FE4" w14:textId="77777777" w:rsidTr="00EA05B4">
        <w:trPr>
          <w:trHeight w:val="288"/>
        </w:trPr>
        <w:tc>
          <w:tcPr>
            <w:tcW w:w="15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B577C2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23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C02A2A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30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1E5B2F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C99"/>
            <w:vAlign w:val="center"/>
            <w:hideMark/>
          </w:tcPr>
          <w:p w14:paraId="519CF051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</w:rPr>
              <w:t>B=binary</w:t>
            </w:r>
          </w:p>
        </w:tc>
      </w:tr>
      <w:tr w:rsidR="00C814FB" w:rsidRPr="00C814FB" w14:paraId="4705D28E" w14:textId="77777777" w:rsidTr="00EA05B4">
        <w:trPr>
          <w:trHeight w:val="300"/>
        </w:trPr>
        <w:tc>
          <w:tcPr>
            <w:tcW w:w="15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85F6DA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23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5BC56F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30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B23507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C99"/>
            <w:vAlign w:val="center"/>
            <w:hideMark/>
          </w:tcPr>
          <w:p w14:paraId="4EA91134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</w:rPr>
              <w:t>A=ASCII</w:t>
            </w:r>
          </w:p>
        </w:tc>
      </w:tr>
      <w:tr w:rsidR="00686CFC" w:rsidRPr="00C814FB" w14:paraId="0843531A" w14:textId="77777777" w:rsidTr="00EA05B4">
        <w:trPr>
          <w:trHeight w:val="564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6B632F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.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dat</w:t>
            </w:r>
            <w:proofErr w:type="spellEnd"/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 xml:space="preserve"> /user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C8D47F" w14:textId="77777777" w:rsidR="00C814FB" w:rsidRPr="00C814FB" w:rsidRDefault="00722EA0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41" w:anchor="Bank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Bank file</w:t>
              </w:r>
            </w:hyperlink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8CDE7D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 in command language for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BACON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40066C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</w:tr>
      <w:tr w:rsidR="00686CFC" w:rsidRPr="00C814FB" w14:paraId="6757BB9B" w14:textId="77777777" w:rsidTr="00EA05B4">
        <w:trPr>
          <w:trHeight w:val="420"/>
        </w:trPr>
        <w:tc>
          <w:tcPr>
            <w:tcW w:w="15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9D7B535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.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sdb</w:t>
            </w:r>
            <w:proofErr w:type="spellEnd"/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 xml:space="preserve"> /bacon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4F84E7" w14:textId="77777777" w:rsidR="00C814FB" w:rsidRPr="00C814FB" w:rsidRDefault="00722EA0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42" w:anchor="Database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Database file</w:t>
              </w:r>
            </w:hyperlink>
          </w:p>
        </w:tc>
        <w:tc>
          <w:tcPr>
            <w:tcW w:w="30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AA52CF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Saving file and transfer from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BACON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to analysis modules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378E37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B</w:t>
            </w:r>
          </w:p>
        </w:tc>
      </w:tr>
      <w:tr w:rsidR="00C814FB" w:rsidRPr="00C814FB" w14:paraId="6D6A2F34" w14:textId="77777777" w:rsidTr="00EA05B4">
        <w:trPr>
          <w:trHeight w:val="564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C50B2B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4A2CA4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non formatted</w:t>
            </w:r>
            <w:proofErr w:type="spellEnd"/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structured data)</w:t>
            </w:r>
          </w:p>
        </w:tc>
        <w:tc>
          <w:tcPr>
            <w:tcW w:w="30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9F5602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B38109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686CFC" w:rsidRPr="00C814FB" w14:paraId="7C7C354D" w14:textId="77777777" w:rsidTr="00EA05B4">
        <w:trPr>
          <w:trHeight w:val="1392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DA1BE2D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.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adb</w:t>
            </w:r>
            <w:proofErr w:type="spellEnd"/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 xml:space="preserve"> /solver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09878F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Complementary database file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A2502A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Storing of some results related to constitutive laws in the elements (in order to reduce the size of 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name.sdb</w:t>
            </w:r>
            <w:proofErr w:type="spellEnd"/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EEA4594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B</w:t>
            </w:r>
          </w:p>
        </w:tc>
      </w:tr>
      <w:tr w:rsidR="00686CFC" w:rsidRPr="00C814FB" w14:paraId="3436A89C" w14:textId="77777777" w:rsidTr="00EA05B4">
        <w:trPr>
          <w:trHeight w:val="576"/>
        </w:trPr>
        <w:tc>
          <w:tcPr>
            <w:tcW w:w="15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15B299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.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fdb</w:t>
            </w:r>
            <w:proofErr w:type="spellEnd"/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 xml:space="preserve"> /bacon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717984" w14:textId="77777777" w:rsidR="00C814FB" w:rsidRPr="00C814FB" w:rsidRDefault="00722EA0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43" w:anchor="Database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Formatted database file</w:t>
              </w:r>
            </w:hyperlink>
          </w:p>
        </w:tc>
        <w:tc>
          <w:tcPr>
            <w:tcW w:w="30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4F7FF1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idem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7EC02DC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</w:tr>
      <w:tr w:rsidR="00C814FB" w:rsidRPr="00C814FB" w14:paraId="25D32B83" w14:textId="77777777" w:rsidTr="00EA05B4">
        <w:trPr>
          <w:trHeight w:val="564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EF37B9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7397FE3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(formatted structured data)</w:t>
            </w:r>
          </w:p>
        </w:tc>
        <w:tc>
          <w:tcPr>
            <w:tcW w:w="30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EBEC79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DBC2F6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686CFC" w:rsidRPr="00C814FB" w14:paraId="62AD922E" w14:textId="77777777" w:rsidTr="00EA05B4">
        <w:trPr>
          <w:trHeight w:val="780"/>
        </w:trPr>
        <w:tc>
          <w:tcPr>
            <w:tcW w:w="15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3919C1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.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sam</w:t>
            </w:r>
            <w:proofErr w:type="spellEnd"/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 xml:space="preserve"> /bacon</w:t>
            </w:r>
          </w:p>
        </w:tc>
        <w:tc>
          <w:tcPr>
            <w:tcW w:w="23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9DE0CB" w14:textId="77777777" w:rsidR="00C814FB" w:rsidRPr="00C814FB" w:rsidRDefault="00722EA0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44" w:anchor="samcef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SAMCEF file</w:t>
              </w:r>
              <w:r w:rsidR="00C814FB" w:rsidRPr="00C814FB">
                <w:rPr>
                  <w:rFonts w:ascii="Courier New" w:eastAsia="Times New Roman" w:hAnsi="Courier New" w:cs="Courier New"/>
                  <w:sz w:val="18"/>
                  <w:szCs w:val="18"/>
                </w:rPr>
                <w:br/>
                <w:t xml:space="preserve"> (</w:t>
              </w:r>
              <w:proofErr w:type="spellStart"/>
              <w:r w:rsidR="00C814FB" w:rsidRPr="00C814FB">
                <w:rPr>
                  <w:rFonts w:ascii="Courier New" w:eastAsia="Times New Roman" w:hAnsi="Courier New" w:cs="Courier New"/>
                  <w:sz w:val="18"/>
                  <w:szCs w:val="18"/>
                </w:rPr>
                <w:t>non formatted</w:t>
              </w:r>
              <w:proofErr w:type="spellEnd"/>
              <w:r w:rsidR="00C814FB" w:rsidRPr="00C814FB">
                <w:rPr>
                  <w:rFonts w:ascii="Courier New" w:eastAsia="Times New Roman" w:hAnsi="Courier New" w:cs="Courier New"/>
                  <w:sz w:val="18"/>
                  <w:szCs w:val="18"/>
                </w:rPr>
                <w:t xml:space="preserve"> BACON output file)</w:t>
              </w:r>
            </w:hyperlink>
          </w:p>
        </w:tc>
        <w:tc>
          <w:tcPr>
            <w:tcW w:w="30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C5CA3A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 for computation: transfer from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BACON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to analysis modules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EBDDED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B</w:t>
            </w:r>
          </w:p>
        </w:tc>
      </w:tr>
      <w:tr w:rsidR="00C814FB" w:rsidRPr="00C814FB" w14:paraId="4F343BFA" w14:textId="77777777" w:rsidTr="00EA05B4">
        <w:trPr>
          <w:trHeight w:val="389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CDDAAF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</w:p>
        </w:tc>
        <w:tc>
          <w:tcPr>
            <w:tcW w:w="234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4B3B98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</w:p>
        </w:tc>
        <w:tc>
          <w:tcPr>
            <w:tcW w:w="30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3A361F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3B1F80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686CFC" w:rsidRPr="00C814FB" w14:paraId="6A5804BA" w14:textId="77777777" w:rsidTr="00EA05B4">
        <w:trPr>
          <w:trHeight w:val="312"/>
        </w:trPr>
        <w:tc>
          <w:tcPr>
            <w:tcW w:w="15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EDD4CB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.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saf</w:t>
            </w:r>
            <w:proofErr w:type="spellEnd"/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 xml:space="preserve"> /bacon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092399" w14:textId="77777777" w:rsidR="00C814FB" w:rsidRPr="00C814FB" w:rsidRDefault="00722EA0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45" w:anchor="samcef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SAMCEF file</w:t>
              </w:r>
            </w:hyperlink>
          </w:p>
        </w:tc>
        <w:tc>
          <w:tcPr>
            <w:tcW w:w="30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A772BB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idem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E95B15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</w:tr>
      <w:tr w:rsidR="00C814FB" w:rsidRPr="00C814FB" w14:paraId="05294002" w14:textId="77777777" w:rsidTr="00EA05B4">
        <w:trPr>
          <w:trHeight w:val="564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BA3414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6CBB4E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(formatted BACON 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output file)</w:t>
            </w:r>
          </w:p>
        </w:tc>
        <w:tc>
          <w:tcPr>
            <w:tcW w:w="30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5A8996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5D08D9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686CFC" w:rsidRPr="00C814FB" w14:paraId="7DD36F90" w14:textId="77777777" w:rsidTr="00EA05B4">
        <w:trPr>
          <w:trHeight w:val="516"/>
        </w:trPr>
        <w:tc>
          <w:tcPr>
            <w:tcW w:w="15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8931AB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_xx.res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4335A7" w14:textId="77777777" w:rsidR="00C814FB" w:rsidRPr="00C814FB" w:rsidRDefault="00722EA0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46" w:anchor="results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Results file</w:t>
              </w:r>
            </w:hyperlink>
          </w:p>
        </w:tc>
        <w:tc>
          <w:tcPr>
            <w:tcW w:w="30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6E1AE9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Output from analysis modules, with warning and error messages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0B5547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</w:tr>
      <w:tr w:rsidR="00C814FB" w:rsidRPr="00C814FB" w14:paraId="7BD9C168" w14:textId="77777777" w:rsidTr="00EA05B4">
        <w:trPr>
          <w:trHeight w:val="564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6BE15F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B1CF4E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(also called listing file)</w:t>
            </w:r>
          </w:p>
        </w:tc>
        <w:tc>
          <w:tcPr>
            <w:tcW w:w="30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6ABC59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C89A72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686CFC" w:rsidRPr="00C814FB" w14:paraId="6278E109" w14:textId="77777777" w:rsidTr="00EA05B4">
        <w:trPr>
          <w:trHeight w:val="564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DDA33F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_xx.u18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0CC9A74" w14:textId="77777777" w:rsidR="00C814FB" w:rsidRPr="00C814FB" w:rsidRDefault="00722EA0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47" w:anchor="u18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Storage file</w:t>
              </w:r>
            </w:hyperlink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44E23A4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Storage file for analysis modules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4BA19B4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B</w:t>
            </w:r>
          </w:p>
        </w:tc>
      </w:tr>
      <w:tr w:rsidR="00686CFC" w:rsidRPr="00C814FB" w14:paraId="7E97309B" w14:textId="77777777" w:rsidTr="00EA05B4">
        <w:trPr>
          <w:trHeight w:val="1116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5DFD85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lastRenderedPageBreak/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_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xx.des</w:t>
            </w:r>
            <w:proofErr w:type="spellEnd"/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 xml:space="preserve"> /fac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D3BCB1" w14:textId="77777777" w:rsidR="00C814FB" w:rsidRPr="00C814FB" w:rsidRDefault="00722EA0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48" w:anchor="Desfac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Descriptive file</w:t>
              </w:r>
            </w:hyperlink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7FAC94A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File for interactive post-processing; describes the content of the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.fac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file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B08E071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</w:tr>
      <w:tr w:rsidR="00686CFC" w:rsidRPr="00C814FB" w14:paraId="64BD7BA6" w14:textId="77777777" w:rsidTr="00EA05B4">
        <w:trPr>
          <w:trHeight w:val="1668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930972F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_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xx.fac</w:t>
            </w:r>
            <w:proofErr w:type="spellEnd"/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 xml:space="preserve"> /fac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2496B4" w14:textId="77777777" w:rsidR="00C814FB" w:rsidRPr="00C814FB" w:rsidRDefault="00722EA0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49" w:anchor="Desfac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Post-processing file</w:t>
              </w:r>
            </w:hyperlink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B64CD0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File for interactive post-processing; contains all </w:t>
            </w:r>
            <w:proofErr w:type="spellStart"/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results;The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.des</w:t>
            </w:r>
            <w:proofErr w:type="spellEnd"/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and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.fac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files always go together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AD7DBC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B</w:t>
            </w:r>
          </w:p>
        </w:tc>
      </w:tr>
      <w:tr w:rsidR="00686CFC" w:rsidRPr="00C814FB" w14:paraId="65D931C8" w14:textId="77777777" w:rsidTr="00EA05B4">
        <w:trPr>
          <w:trHeight w:val="588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43D6DCA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_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xx.fmt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3A9BA18" w14:textId="77777777" w:rsidR="00C814FB" w:rsidRPr="00C814FB" w:rsidRDefault="00722EA0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50" w:anchor="Desfac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Formatted post-processing file</w:t>
              </w:r>
            </w:hyperlink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551126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idem, but formatted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77F9DE5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</w:tr>
      <w:tr w:rsidR="00686CFC" w:rsidRPr="00C814FB" w14:paraId="131B2939" w14:textId="77777777" w:rsidTr="00EA05B4">
        <w:trPr>
          <w:trHeight w:val="84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857AC75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_xx.log </w:t>
            </w:r>
            <w:r w:rsidRPr="00C814FB">
              <w:rPr>
                <w:rFonts w:ascii="Courier New" w:eastAsia="Times New Roman" w:hAnsi="Courier New" w:cs="Courier New"/>
                <w:bCs/>
                <w:color w:val="000000"/>
                <w:sz w:val="18"/>
                <w:szCs w:val="18"/>
              </w:rPr>
              <w:t>/bacon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67FE670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Log file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B819AC" w14:textId="77777777" w:rsidR="00C814FB" w:rsidRPr="00C814FB" w:rsidRDefault="00722EA0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51" w:anchor="exec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Resume of the batch operations (see execution modes)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BDC429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</w:tr>
      <w:tr w:rsidR="00686CFC" w:rsidRPr="00C814FB" w14:paraId="53D8CBEF" w14:textId="77777777" w:rsidTr="00EA05B4">
        <w:trPr>
          <w:trHeight w:val="564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091865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_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xx.u</w:t>
            </w:r>
            <w:proofErr w:type="spellEnd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F9A65F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Working files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3704F85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Between modules chaining files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6A78652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B or A</w:t>
            </w:r>
          </w:p>
        </w:tc>
      </w:tr>
      <w:tr w:rsidR="00686CFC" w:rsidRPr="00C814FB" w14:paraId="151A662B" w14:textId="77777777" w:rsidTr="00EA05B4">
        <w:trPr>
          <w:trHeight w:val="84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F1468FD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_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xx.w</w:t>
            </w:r>
            <w:proofErr w:type="spellEnd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D0C9199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Temporary working files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63A4C56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Working files, deleted at the end of the execution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58F4A18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B or A</w:t>
            </w:r>
          </w:p>
        </w:tc>
      </w:tr>
      <w:tr w:rsidR="00686CFC" w:rsidRPr="00C814FB" w14:paraId="082B3B04" w14:textId="77777777" w:rsidTr="00EA05B4">
        <w:trPr>
          <w:trHeight w:val="84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0CE4561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.spy</w:t>
            </w: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 xml:space="preserve"> /bacon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487832" w14:textId="77777777" w:rsidR="00C814FB" w:rsidRPr="00C814FB" w:rsidRDefault="00722EA0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52" w:anchor="spy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Spy file</w:t>
              </w:r>
            </w:hyperlink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380DD4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Spy file of the computers used during the session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07734A3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</w:tr>
      <w:tr w:rsidR="00686CFC" w:rsidRPr="00C814FB" w14:paraId="0C1797D3" w14:textId="77777777" w:rsidTr="00EA05B4">
        <w:trPr>
          <w:trHeight w:val="84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83CE35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bacon.ini 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/user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8ACB94" w14:textId="77777777" w:rsidR="00C814FB" w:rsidRPr="00C814FB" w:rsidRDefault="00722EA0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53" w:anchor="BACON.ini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Initialization file</w:t>
              </w:r>
            </w:hyperlink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B0BE37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User's initialization of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BACON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session (abbreviations)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67E0877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</w:tr>
      <w:tr w:rsidR="00686CFC" w:rsidRPr="00C814FB" w14:paraId="78868CF9" w14:textId="77777777" w:rsidTr="00EA05B4">
        <w:trPr>
          <w:trHeight w:val="828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0281DEC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samrc.ini  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/SAMCEF Procedure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1096EA" w14:textId="77777777" w:rsidR="00C814FB" w:rsidRPr="00C814FB" w:rsidRDefault="00722EA0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54" w:anchor="samrc.ini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User's customization file</w:t>
              </w:r>
            </w:hyperlink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7A60FA" w14:textId="77777777" w:rsidR="00C814FB" w:rsidRPr="00C814FB" w:rsidRDefault="00722EA0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55" w:anchor="default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Default user variables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E75A78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</w:tr>
      <w:tr w:rsidR="00686CFC" w:rsidRPr="00C814FB" w14:paraId="675E31D7" w14:textId="77777777" w:rsidTr="00EA05B4">
        <w:trPr>
          <w:trHeight w:val="564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DB356D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.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tra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9D71EF" w14:textId="77777777" w:rsidR="00C814FB" w:rsidRPr="00C814FB" w:rsidRDefault="00722EA0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56" w:anchor="trace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Trace file</w:t>
              </w:r>
            </w:hyperlink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328C7C7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Trace of (part of) the session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84CAA1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</w:tr>
      <w:tr w:rsidR="00686CFC" w:rsidRPr="00C814FB" w14:paraId="1621CEB1" w14:textId="77777777" w:rsidTr="00EA05B4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AAFD84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.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dia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CC86D1" w14:textId="77777777" w:rsidR="00C814FB" w:rsidRPr="00C814FB" w:rsidRDefault="00722EA0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57" w:anchor="diag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Diagnostic file</w:t>
              </w:r>
            </w:hyperlink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5D0646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Trace of messages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C67921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686CFC" w:rsidRPr="00C814FB" w14:paraId="5A3582F6" w14:textId="77777777" w:rsidTr="00EA05B4">
        <w:trPr>
          <w:trHeight w:val="564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A031EC4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b/>
                <w:bCs/>
                <w:i/>
                <w:iCs/>
                <w:color w:val="555555"/>
                <w:sz w:val="18"/>
                <w:szCs w:val="18"/>
              </w:rPr>
              <w:t>name</w:t>
            </w: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.</w:t>
            </w:r>
            <w:proofErr w:type="spellStart"/>
            <w:r w:rsidRPr="00C814F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gra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4BFFD19" w14:textId="77777777" w:rsidR="00C814FB" w:rsidRPr="00C814FB" w:rsidRDefault="00722EA0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58" w:anchor="gra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Graphic file</w:t>
              </w:r>
            </w:hyperlink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5D9540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Trace of graphics commands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533AB0A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686CFC" w:rsidRPr="00C814FB" w14:paraId="5F20C74B" w14:textId="77777777" w:rsidTr="00EA05B4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EDF999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8D4171" w14:textId="77777777" w:rsidR="00C814FB" w:rsidRPr="00C814FB" w:rsidRDefault="00722EA0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59" w:anchor="foreign" w:history="1">
              <w:r w:rsidR="00C814FB" w:rsidRPr="00C814FB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Foreign files</w:t>
              </w:r>
            </w:hyperlink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314643F" w14:textId="77777777" w:rsidR="00C814FB" w:rsidRPr="00C814FB" w:rsidRDefault="00C814FB" w:rsidP="00C814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567059" w14:textId="77777777" w:rsidR="00C814FB" w:rsidRPr="00C814FB" w:rsidRDefault="00C814FB" w:rsidP="00C814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C814FB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</w:tbl>
    <w:p w14:paraId="7ECE3F20" w14:textId="5C1F6441" w:rsidR="00C814FB" w:rsidRDefault="00C814FB" w:rsidP="00E26D51"/>
    <w:p w14:paraId="3B55F558" w14:textId="5DF1D142" w:rsidR="009270B3" w:rsidRPr="00DE0832" w:rsidRDefault="003D6D80">
      <w:pPr>
        <w:rPr>
          <w:rFonts w:ascii="Courier New" w:hAnsi="Courier New" w:cs="Courier New"/>
          <w:b/>
        </w:rPr>
      </w:pPr>
      <w:r w:rsidRPr="00DE0832">
        <w:rPr>
          <w:rFonts w:ascii="Courier New" w:hAnsi="Courier New" w:cs="Courier New"/>
          <w:b/>
        </w:rPr>
        <w:t>.SAI</w:t>
      </w:r>
    </w:p>
    <w:p w14:paraId="7851B117" w14:textId="3CC4D18A" w:rsidR="003D6D80" w:rsidRDefault="003D6D80">
      <w:pPr>
        <w:rPr>
          <w:rFonts w:ascii="Courier New" w:hAnsi="Courier New" w:cs="Courier New"/>
          <w:color w:val="000000"/>
          <w:shd w:val="clear" w:color="auto" w:fill="FFFFFF"/>
        </w:rPr>
      </w:pPr>
      <w:r w:rsidRPr="00076AE5">
        <w:rPr>
          <w:rFonts w:ascii="Courier New" w:hAnsi="Courier New" w:cs="Courier New"/>
          <w:color w:val="000000"/>
          <w:shd w:val="clear" w:color="auto" w:fill="FFFFFF"/>
        </w:rPr>
        <w:t>This command is used to define </w:t>
      </w:r>
      <w:r w:rsidRPr="003E2349">
        <w:rPr>
          <w:rFonts w:ascii="Courier New" w:hAnsi="Courier New" w:cs="Courier New"/>
          <w:color w:val="000000"/>
          <w:shd w:val="clear" w:color="auto" w:fill="FFFFFF"/>
        </w:rPr>
        <w:t>strategies for result</w:t>
      </w:r>
      <w:r w:rsidR="003E234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3E2349">
        <w:rPr>
          <w:rFonts w:ascii="Courier New" w:hAnsi="Courier New" w:cs="Courier New"/>
          <w:color w:val="000000"/>
          <w:shd w:val="clear" w:color="auto" w:fill="FFFFFF"/>
        </w:rPr>
        <w:t>storage</w:t>
      </w:r>
      <w:r w:rsidR="003E234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076AE5">
        <w:rPr>
          <w:rFonts w:ascii="Courier New" w:hAnsi="Courier New" w:cs="Courier New"/>
          <w:color w:val="000000"/>
          <w:shd w:val="clear" w:color="auto" w:fill="FFFFFF"/>
        </w:rPr>
        <w:t>in</w:t>
      </w:r>
      <w:r w:rsidR="003E234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076AE5">
        <w:rPr>
          <w:rStyle w:val="computer"/>
          <w:rFonts w:ascii="Courier New" w:hAnsi="Courier New" w:cs="Courier New"/>
          <w:b/>
          <w:bCs/>
          <w:color w:val="000000"/>
          <w:shd w:val="clear" w:color="auto" w:fill="FFFFFF"/>
        </w:rPr>
        <w:t>name_xx.u18</w:t>
      </w:r>
      <w:r w:rsidRPr="00076AE5">
        <w:rPr>
          <w:rFonts w:ascii="Courier New" w:hAnsi="Courier New" w:cs="Courier New"/>
          <w:color w:val="000000"/>
          <w:shd w:val="clear" w:color="auto" w:fill="FFFFFF"/>
        </w:rPr>
        <w:t>(flag </w:t>
      </w:r>
      <w:r w:rsidRPr="00076AE5">
        <w:rPr>
          <w:rStyle w:val="keyword"/>
          <w:rFonts w:ascii="Courier New" w:hAnsi="Courier New" w:cs="Courier New"/>
          <w:b/>
          <w:bCs/>
          <w:color w:val="990000"/>
          <w:shd w:val="clear" w:color="auto" w:fill="FFFFFF"/>
        </w:rPr>
        <w:t>ARCHIVE</w:t>
      </w:r>
      <w:r w:rsidRPr="00076AE5">
        <w:rPr>
          <w:rFonts w:ascii="Courier New" w:hAnsi="Courier New" w:cs="Courier New"/>
          <w:color w:val="000000"/>
          <w:shd w:val="clear" w:color="auto" w:fill="FFFFFF"/>
        </w:rPr>
        <w:t>) and </w:t>
      </w:r>
      <w:r w:rsidRPr="003E2349">
        <w:rPr>
          <w:rFonts w:ascii="Courier New" w:hAnsi="Courier New" w:cs="Courier New"/>
          <w:color w:val="000000"/>
          <w:shd w:val="clear" w:color="auto" w:fill="FFFFFF"/>
        </w:rPr>
        <w:t>printing selections</w:t>
      </w:r>
      <w:r w:rsidRPr="00076AE5">
        <w:rPr>
          <w:rFonts w:ascii="Courier New" w:hAnsi="Courier New" w:cs="Courier New"/>
          <w:color w:val="000000"/>
          <w:shd w:val="clear" w:color="auto" w:fill="FFFFFF"/>
        </w:rPr>
        <w:t> in the result (or listing) file </w:t>
      </w:r>
      <w:r w:rsidRPr="00076AE5">
        <w:rPr>
          <w:rStyle w:val="computer"/>
          <w:rFonts w:ascii="Courier New" w:hAnsi="Courier New" w:cs="Courier New"/>
          <w:b/>
          <w:bCs/>
          <w:color w:val="000000"/>
          <w:shd w:val="clear" w:color="auto" w:fill="FFFFFF"/>
        </w:rPr>
        <w:t>name_xx.res</w:t>
      </w:r>
      <w:r w:rsidRPr="00076AE5">
        <w:rPr>
          <w:rFonts w:ascii="Courier New" w:hAnsi="Courier New" w:cs="Courier New"/>
          <w:color w:val="000000"/>
          <w:shd w:val="clear" w:color="auto" w:fill="FFFFFF"/>
        </w:rPr>
        <w:t> (flag </w:t>
      </w:r>
      <w:r w:rsidRPr="00076AE5">
        <w:rPr>
          <w:rStyle w:val="keyword"/>
          <w:rFonts w:ascii="Courier New" w:hAnsi="Courier New" w:cs="Courier New"/>
          <w:b/>
          <w:bCs/>
          <w:color w:val="990000"/>
          <w:shd w:val="clear" w:color="auto" w:fill="FFFFFF"/>
        </w:rPr>
        <w:t>IMPRESS</w:t>
      </w:r>
      <w:r w:rsidRPr="00076AE5">
        <w:rPr>
          <w:rFonts w:ascii="Courier New" w:hAnsi="Courier New" w:cs="Courier New"/>
          <w:color w:val="000000"/>
          <w:shd w:val="clear" w:color="auto" w:fill="FFFFFF"/>
        </w:rPr>
        <w:t>).</w:t>
      </w:r>
    </w:p>
    <w:p w14:paraId="7EDA8091" w14:textId="2D227A87" w:rsidR="006736EC" w:rsidRDefault="006736EC" w:rsidP="00951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0000"/>
          <w:sz w:val="19"/>
          <w:szCs w:val="19"/>
        </w:rPr>
      </w:pPr>
      <w:r w:rsidRPr="006736EC">
        <w:rPr>
          <w:rFonts w:ascii="Courier New" w:eastAsia="Times New Roman" w:hAnsi="Courier New" w:cs="Courier New"/>
          <w:color w:val="990000"/>
          <w:sz w:val="19"/>
          <w:szCs w:val="19"/>
        </w:rPr>
        <w:t>.SAI IMPRESS </w:t>
      </w:r>
      <w:proofErr w:type="spellStart"/>
      <w:r w:rsidRPr="006736EC">
        <w:rPr>
          <w:rFonts w:ascii="Courier New" w:eastAsia="Times New Roman" w:hAnsi="Courier New" w:cs="Courier New"/>
          <w:color w:val="990000"/>
          <w:sz w:val="19"/>
          <w:szCs w:val="19"/>
        </w:rPr>
        <w:fldChar w:fldCharType="begin"/>
      </w:r>
      <w:r w:rsidRPr="006736EC">
        <w:rPr>
          <w:rFonts w:ascii="Courier New" w:eastAsia="Times New Roman" w:hAnsi="Courier New" w:cs="Courier New"/>
          <w:color w:val="990000"/>
          <w:sz w:val="19"/>
          <w:szCs w:val="19"/>
        </w:rPr>
        <w:instrText xml:space="preserve"> HYPERLINK "https://docs.plm.automation.siemens.com/data_services/resources/nx/1872/nx_help/custom/en_US/samcef_solver_documentation/m011/sai-m011.html" \l "nodesel" </w:instrText>
      </w:r>
      <w:r w:rsidRPr="006736EC">
        <w:rPr>
          <w:rFonts w:ascii="Courier New" w:eastAsia="Times New Roman" w:hAnsi="Courier New" w:cs="Courier New"/>
          <w:color w:val="990000"/>
          <w:sz w:val="19"/>
          <w:szCs w:val="19"/>
        </w:rPr>
        <w:fldChar w:fldCharType="separate"/>
      </w:r>
      <w:r w:rsidRPr="006736EC">
        <w:rPr>
          <w:rFonts w:ascii="Courier New" w:eastAsia="Times New Roman" w:hAnsi="Courier New" w:cs="Courier New"/>
          <w:i/>
          <w:iCs/>
          <w:color w:val="555555"/>
          <w:sz w:val="19"/>
          <w:szCs w:val="19"/>
          <w:u w:val="single"/>
        </w:rPr>
        <w:t>node_sel</w:t>
      </w:r>
      <w:proofErr w:type="spellEnd"/>
      <w:r w:rsidRPr="006736EC">
        <w:rPr>
          <w:rFonts w:ascii="Courier New" w:eastAsia="Times New Roman" w:hAnsi="Courier New" w:cs="Courier New"/>
          <w:color w:val="990000"/>
          <w:sz w:val="19"/>
          <w:szCs w:val="19"/>
        </w:rPr>
        <w:fldChar w:fldCharType="end"/>
      </w:r>
      <w:r w:rsidRPr="006736EC">
        <w:rPr>
          <w:rFonts w:ascii="Courier New" w:eastAsia="Times New Roman" w:hAnsi="Courier New" w:cs="Courier New"/>
          <w:color w:val="990000"/>
          <w:sz w:val="19"/>
          <w:szCs w:val="19"/>
        </w:rPr>
        <w:t> COMP </w:t>
      </w:r>
      <w:proofErr w:type="spellStart"/>
      <w:r w:rsidRPr="006736EC">
        <w:rPr>
          <w:rFonts w:ascii="Courier New" w:eastAsia="Times New Roman" w:hAnsi="Courier New" w:cs="Courier New"/>
          <w:color w:val="990000"/>
          <w:sz w:val="19"/>
          <w:szCs w:val="19"/>
        </w:rPr>
        <w:fldChar w:fldCharType="begin"/>
      </w:r>
      <w:r w:rsidRPr="006736EC">
        <w:rPr>
          <w:rFonts w:ascii="Courier New" w:eastAsia="Times New Roman" w:hAnsi="Courier New" w:cs="Courier New"/>
          <w:color w:val="990000"/>
          <w:sz w:val="19"/>
          <w:szCs w:val="19"/>
        </w:rPr>
        <w:instrText xml:space="preserve"> HYPERLINK "https://docs.plm.automation.siemens.com/data_services/resources/nx/1872/nx_help/custom/en_US/samcef_solver_documentation/m011/sai-m011.html" \l "compsel" </w:instrText>
      </w:r>
      <w:r w:rsidRPr="006736EC">
        <w:rPr>
          <w:rFonts w:ascii="Courier New" w:eastAsia="Times New Roman" w:hAnsi="Courier New" w:cs="Courier New"/>
          <w:color w:val="990000"/>
          <w:sz w:val="19"/>
          <w:szCs w:val="19"/>
        </w:rPr>
        <w:fldChar w:fldCharType="separate"/>
      </w:r>
      <w:r w:rsidRPr="006736EC">
        <w:rPr>
          <w:rFonts w:ascii="Courier New" w:eastAsia="Times New Roman" w:hAnsi="Courier New" w:cs="Courier New"/>
          <w:i/>
          <w:iCs/>
          <w:color w:val="555555"/>
          <w:sz w:val="19"/>
          <w:szCs w:val="19"/>
          <w:u w:val="single"/>
        </w:rPr>
        <w:t>component_sel</w:t>
      </w:r>
      <w:proofErr w:type="spellEnd"/>
      <w:r w:rsidRPr="006736EC">
        <w:rPr>
          <w:rFonts w:ascii="Courier New" w:eastAsia="Times New Roman" w:hAnsi="Courier New" w:cs="Courier New"/>
          <w:color w:val="990000"/>
          <w:sz w:val="19"/>
          <w:szCs w:val="19"/>
        </w:rPr>
        <w:fldChar w:fldCharType="end"/>
      </w:r>
    </w:p>
    <w:p w14:paraId="1EC35BA5" w14:textId="479F912C" w:rsidR="00D22362" w:rsidRDefault="00D22362" w:rsidP="00951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0000"/>
          <w:sz w:val="19"/>
          <w:szCs w:val="19"/>
        </w:rPr>
      </w:pPr>
    </w:p>
    <w:p w14:paraId="6D412173" w14:textId="047A2510" w:rsidR="00D22362" w:rsidRDefault="00D22362" w:rsidP="00D22362">
      <w:pPr>
        <w:rPr>
          <w:rFonts w:ascii="Courier New" w:eastAsia="Times New Roman" w:hAnsi="Courier New" w:cs="Courier New"/>
          <w:b/>
          <w:bCs/>
          <w:i/>
          <w:iCs/>
          <w:color w:val="555555"/>
        </w:rPr>
      </w:pPr>
      <w:r w:rsidRPr="00B05F96">
        <w:rPr>
          <w:rFonts w:ascii="Courier New" w:eastAsia="Times New Roman" w:hAnsi="Courier New" w:cs="Courier New"/>
          <w:b/>
          <w:bCs/>
          <w:color w:val="990000"/>
        </w:rPr>
        <w:t>.CLX</w:t>
      </w:r>
      <w:r w:rsidRPr="00B05F96">
        <w:rPr>
          <w:rFonts w:ascii="Times" w:eastAsia="Times New Roman" w:hAnsi="Times" w:cs="Times"/>
          <w:color w:val="000000"/>
        </w:rPr>
        <w:t> </w:t>
      </w:r>
      <w:r w:rsidRPr="00B05F96">
        <w:rPr>
          <w:rFonts w:ascii="Courier New" w:eastAsia="Times New Roman" w:hAnsi="Courier New" w:cs="Courier New"/>
          <w:b/>
          <w:bCs/>
          <w:i/>
          <w:iCs/>
          <w:color w:val="555555"/>
        </w:rPr>
        <w:t xml:space="preserve">Support </w:t>
      </w:r>
      <w:proofErr w:type="spellStart"/>
      <w:r w:rsidRPr="00B05F96">
        <w:rPr>
          <w:rFonts w:ascii="Courier New" w:eastAsia="Times New Roman" w:hAnsi="Courier New" w:cs="Courier New"/>
          <w:b/>
          <w:bCs/>
          <w:i/>
          <w:iCs/>
          <w:color w:val="555555"/>
        </w:rPr>
        <w:t>Entity_Type</w:t>
      </w:r>
      <w:proofErr w:type="spellEnd"/>
      <w:r w:rsidRPr="00B05F96">
        <w:rPr>
          <w:rFonts w:ascii="Courier New" w:eastAsia="Times New Roman" w:hAnsi="Courier New" w:cs="Courier New"/>
          <w:b/>
          <w:bCs/>
          <w:i/>
          <w:iCs/>
          <w:color w:val="555555"/>
        </w:rPr>
        <w:t xml:space="preserve"> </w:t>
      </w:r>
      <w:proofErr w:type="spellStart"/>
      <w:r w:rsidRPr="00B05F96">
        <w:rPr>
          <w:rFonts w:ascii="Courier New" w:eastAsia="Times New Roman" w:hAnsi="Courier New" w:cs="Courier New"/>
          <w:b/>
          <w:bCs/>
          <w:i/>
          <w:iCs/>
          <w:color w:val="555555"/>
        </w:rPr>
        <w:t>Variation_law</w:t>
      </w:r>
      <w:proofErr w:type="spellEnd"/>
      <w:r w:rsidRPr="00B05F96">
        <w:rPr>
          <w:rFonts w:ascii="Courier New" w:eastAsia="Times New Roman" w:hAnsi="Courier New" w:cs="Courier New"/>
          <w:b/>
          <w:bCs/>
          <w:i/>
          <w:iCs/>
          <w:color w:val="555555"/>
        </w:rPr>
        <w:t>(s) Value(s)</w:t>
      </w:r>
    </w:p>
    <w:p w14:paraId="73CB105F" w14:textId="77777777" w:rsidR="0064744A" w:rsidRPr="0064744A" w:rsidRDefault="0064744A" w:rsidP="0064744A">
      <w:pPr>
        <w:pStyle w:val="li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 w:right="105"/>
        <w:rPr>
          <w:rFonts w:ascii="Courier New" w:hAnsi="Courier New" w:cs="Courier New"/>
          <w:color w:val="000000"/>
          <w:sz w:val="20"/>
          <w:szCs w:val="20"/>
        </w:rPr>
      </w:pPr>
      <w:r w:rsidRPr="0064744A">
        <w:rPr>
          <w:rStyle w:val="variable-value"/>
          <w:rFonts w:ascii="Courier New" w:hAnsi="Courier New" w:cs="Courier New"/>
          <w:b/>
          <w:bCs/>
          <w:i/>
          <w:iCs/>
          <w:color w:val="555555"/>
          <w:sz w:val="20"/>
          <w:szCs w:val="20"/>
        </w:rPr>
        <w:lastRenderedPageBreak/>
        <w:t>Support</w:t>
      </w:r>
      <w:r w:rsidRPr="0064744A">
        <w:rPr>
          <w:rFonts w:ascii="Courier New" w:hAnsi="Courier New" w:cs="Courier New"/>
          <w:color w:val="000000"/>
          <w:sz w:val="20"/>
          <w:szCs w:val="20"/>
        </w:rPr>
        <w:t> is the object on which the boundary condition or loading is to be applied, as nodes, interfaces, elements, faces, edges and the structure itself (see </w:t>
      </w:r>
      <w:hyperlink r:id="rId60" w:anchor="support" w:history="1">
        <w:r w:rsidRPr="0064744A">
          <w:rPr>
            <w:rStyle w:val="Hyperlink"/>
            <w:rFonts w:ascii="Courier New" w:hAnsi="Courier New" w:cs="Courier New"/>
            <w:sz w:val="20"/>
            <w:szCs w:val="20"/>
          </w:rPr>
          <w:t>below</w:t>
        </w:r>
      </w:hyperlink>
      <w:r w:rsidRPr="0064744A">
        <w:rPr>
          <w:rFonts w:ascii="Courier New" w:hAnsi="Courier New" w:cs="Courier New"/>
          <w:color w:val="000000"/>
          <w:sz w:val="20"/>
          <w:szCs w:val="20"/>
        </w:rPr>
        <w:t>). It is designated either explicitly or using groups, attributes or CAD entities.</w:t>
      </w:r>
    </w:p>
    <w:p w14:paraId="503FFB2E" w14:textId="43D0BD5F" w:rsidR="0064744A" w:rsidRDefault="0064744A" w:rsidP="0064744A">
      <w:pPr>
        <w:pStyle w:val="li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 w:right="105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4744A">
        <w:rPr>
          <w:rStyle w:val="variable-value"/>
          <w:rFonts w:ascii="Courier New" w:hAnsi="Courier New" w:cs="Courier New"/>
          <w:b/>
          <w:bCs/>
          <w:i/>
          <w:iCs/>
          <w:color w:val="555555"/>
          <w:sz w:val="20"/>
          <w:szCs w:val="20"/>
        </w:rPr>
        <w:t>Entity_Type</w:t>
      </w:r>
      <w:proofErr w:type="spellEnd"/>
      <w:r w:rsidRPr="0064744A">
        <w:rPr>
          <w:rFonts w:ascii="Courier New" w:hAnsi="Courier New" w:cs="Courier New"/>
          <w:color w:val="000000"/>
          <w:sz w:val="20"/>
          <w:szCs w:val="20"/>
        </w:rPr>
        <w:t> is a keyword describing the nature of the loading or boundary condition or physical property</w:t>
      </w:r>
    </w:p>
    <w:p w14:paraId="39FDCCC3" w14:textId="325DF36D" w:rsidR="0064409B" w:rsidRPr="0064409B" w:rsidRDefault="0064409B" w:rsidP="0064744A">
      <w:pPr>
        <w:pStyle w:val="li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 w:right="10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" w:hAnsi="Times" w:cs="Times"/>
          <w:color w:val="000000"/>
          <w:shd w:val="clear" w:color="auto" w:fill="FFFFFF"/>
        </w:rPr>
        <w:t> </w:t>
      </w:r>
      <w:hyperlink r:id="rId61" w:anchor="init" w:history="1">
        <w:r w:rsidRPr="0064409B">
          <w:rPr>
            <w:rStyle w:val="command"/>
            <w:rFonts w:ascii="Courier New" w:hAnsi="Courier New" w:cs="Courier New"/>
            <w:b/>
            <w:bCs/>
            <w:color w:val="990000"/>
            <w:sz w:val="20"/>
            <w:szCs w:val="20"/>
            <w:shd w:val="clear" w:color="auto" w:fill="FFFFFF"/>
          </w:rPr>
          <w:t>DEI</w:t>
        </w:r>
      </w:hyperlink>
      <w:r w:rsidRPr="006440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hyperlink r:id="rId62" w:anchor="init" w:history="1">
        <w:r w:rsidRPr="0064409B">
          <w:rPr>
            <w:rStyle w:val="command"/>
            <w:rFonts w:ascii="Courier New" w:hAnsi="Courier New" w:cs="Courier New"/>
            <w:b/>
            <w:bCs/>
            <w:color w:val="990000"/>
            <w:sz w:val="20"/>
            <w:szCs w:val="20"/>
            <w:shd w:val="clear" w:color="auto" w:fill="FFFFFF"/>
          </w:rPr>
          <w:t>VII</w:t>
        </w:r>
      </w:hyperlink>
      <w:r w:rsidRPr="006440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hyperlink r:id="rId63" w:anchor="perm" w:history="1">
        <w:r w:rsidRPr="0064409B">
          <w:rPr>
            <w:rStyle w:val="command"/>
            <w:rFonts w:ascii="Courier New" w:hAnsi="Courier New" w:cs="Courier New"/>
            <w:b/>
            <w:bCs/>
            <w:color w:val="990000"/>
            <w:sz w:val="20"/>
            <w:szCs w:val="20"/>
            <w:shd w:val="clear" w:color="auto" w:fill="FFFFFF"/>
          </w:rPr>
          <w:t>FIX</w:t>
        </w:r>
      </w:hyperlink>
      <w:r w:rsidRPr="006440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hyperlink r:id="rId64" w:anchor="pres" w:history="1">
        <w:r w:rsidRPr="0064409B">
          <w:rPr>
            <w:rStyle w:val="command"/>
            <w:rFonts w:ascii="Courier New" w:hAnsi="Courier New" w:cs="Courier New"/>
            <w:b/>
            <w:bCs/>
            <w:color w:val="990000"/>
            <w:sz w:val="20"/>
            <w:szCs w:val="20"/>
            <w:shd w:val="clear" w:color="auto" w:fill="FFFFFF"/>
          </w:rPr>
          <w:t>DEP</w:t>
        </w:r>
      </w:hyperlink>
      <w:r w:rsidRPr="006440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hyperlink r:id="rId65" w:anchor="pres" w:history="1">
        <w:r w:rsidRPr="0064409B">
          <w:rPr>
            <w:rStyle w:val="command"/>
            <w:rFonts w:ascii="Courier New" w:hAnsi="Courier New" w:cs="Courier New"/>
            <w:b/>
            <w:bCs/>
            <w:color w:val="990000"/>
            <w:sz w:val="20"/>
            <w:szCs w:val="20"/>
            <w:shd w:val="clear" w:color="auto" w:fill="FFFFFF"/>
          </w:rPr>
          <w:t>POS</w:t>
        </w:r>
      </w:hyperlink>
      <w:r w:rsidRPr="006440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hyperlink r:id="rId66" w:anchor="pres" w:history="1">
        <w:r w:rsidRPr="0064409B">
          <w:rPr>
            <w:rStyle w:val="command"/>
            <w:rFonts w:ascii="Courier New" w:hAnsi="Courier New" w:cs="Courier New"/>
            <w:b/>
            <w:bCs/>
            <w:color w:val="990000"/>
            <w:sz w:val="20"/>
            <w:szCs w:val="20"/>
            <w:shd w:val="clear" w:color="auto" w:fill="FFFFFF"/>
          </w:rPr>
          <w:t>VFX</w:t>
        </w:r>
      </w:hyperlink>
      <w:r w:rsidRPr="006440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hyperlink r:id="rId67" w:anchor="pres" w:history="1">
        <w:r w:rsidRPr="0064409B">
          <w:rPr>
            <w:rStyle w:val="command"/>
            <w:rFonts w:ascii="Courier New" w:hAnsi="Courier New" w:cs="Courier New"/>
            <w:b/>
            <w:bCs/>
            <w:color w:val="990000"/>
            <w:sz w:val="20"/>
            <w:szCs w:val="20"/>
            <w:shd w:val="clear" w:color="auto" w:fill="FFFFFF"/>
          </w:rPr>
          <w:t>ACC</w:t>
        </w:r>
      </w:hyperlink>
      <w:r w:rsidRPr="006440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14:paraId="300949E6" w14:textId="77777777" w:rsidR="00827C2B" w:rsidRPr="001B5F5C" w:rsidRDefault="00827C2B" w:rsidP="001B5F5C">
      <w:pPr>
        <w:shd w:val="clear" w:color="auto" w:fill="FFFFFF"/>
        <w:spacing w:after="0" w:line="240" w:lineRule="auto"/>
        <w:ind w:right="75"/>
        <w:rPr>
          <w:rFonts w:ascii="Times" w:eastAsia="Times New Roman" w:hAnsi="Times" w:cs="Times"/>
          <w:color w:val="000000"/>
          <w:sz w:val="27"/>
          <w:szCs w:val="27"/>
        </w:rPr>
      </w:pPr>
      <w:r w:rsidRPr="001B5F5C">
        <w:rPr>
          <w:rFonts w:ascii="Times" w:eastAsia="Times New Roman" w:hAnsi="Times" w:cs="Times"/>
          <w:i/>
          <w:iCs/>
          <w:color w:val="000000"/>
          <w:sz w:val="27"/>
          <w:szCs w:val="27"/>
        </w:rPr>
        <w:t>Examples</w:t>
      </w:r>
    </w:p>
    <w:p w14:paraId="67A01C55" w14:textId="22325E8C" w:rsidR="001B5F5C" w:rsidRPr="001B5F5C" w:rsidRDefault="001B5F5C" w:rsidP="00FD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Courier New" w:eastAsia="Times New Roman" w:hAnsi="Courier New" w:cs="Courier New"/>
          <w:color w:val="000000"/>
        </w:rPr>
      </w:pPr>
      <w:r w:rsidRPr="001B5F5C">
        <w:rPr>
          <w:rFonts w:ascii="Courier New" w:eastAsia="Times New Roman" w:hAnsi="Courier New" w:cs="Courier New"/>
          <w:color w:val="990000"/>
        </w:rPr>
        <w:t xml:space="preserve">.CLT TFX NOEUD </w:t>
      </w:r>
      <w:r w:rsidRPr="001B5F5C">
        <w:rPr>
          <w:rFonts w:ascii="Courier New" w:eastAsia="Times New Roman" w:hAnsi="Courier New" w:cs="Courier New"/>
          <w:color w:val="555555"/>
        </w:rPr>
        <w:t>11</w:t>
      </w:r>
      <w:r w:rsidRPr="001B5F5C">
        <w:rPr>
          <w:rFonts w:ascii="Courier New" w:eastAsia="Times New Roman" w:hAnsi="Courier New" w:cs="Courier New"/>
          <w:color w:val="990000"/>
        </w:rPr>
        <w:t xml:space="preserve"> V </w:t>
      </w:r>
      <w:r w:rsidRPr="001B5F5C">
        <w:rPr>
          <w:rFonts w:ascii="Courier New" w:eastAsia="Times New Roman" w:hAnsi="Courier New" w:cs="Courier New"/>
          <w:color w:val="555555"/>
        </w:rPr>
        <w:t>100</w:t>
      </w:r>
      <w:r w:rsidRPr="001B5F5C">
        <w:rPr>
          <w:rFonts w:ascii="Courier New" w:eastAsia="Times New Roman" w:hAnsi="Courier New" w:cs="Courier New"/>
          <w:color w:val="990000"/>
        </w:rPr>
        <w:t>   </w:t>
      </w:r>
      <w:r w:rsidRPr="001B5F5C">
        <w:rPr>
          <w:rFonts w:ascii="Courier New" w:eastAsia="Times New Roman" w:hAnsi="Courier New" w:cs="Courier New"/>
          <w:color w:val="000000"/>
        </w:rPr>
        <w:t xml:space="preserve">! </w:t>
      </w:r>
      <w:proofErr w:type="spellStart"/>
      <w:r w:rsidRPr="001B5F5C">
        <w:rPr>
          <w:rFonts w:ascii="Courier New" w:eastAsia="Times New Roman" w:hAnsi="Courier New" w:cs="Courier New"/>
          <w:color w:val="000000"/>
        </w:rPr>
        <w:t>Entity_type</w:t>
      </w:r>
      <w:proofErr w:type="spellEnd"/>
      <w:r w:rsidRPr="001B5F5C">
        <w:rPr>
          <w:rFonts w:ascii="Courier New" w:eastAsia="Times New Roman" w:hAnsi="Courier New" w:cs="Courier New"/>
          <w:color w:val="000000"/>
        </w:rPr>
        <w:t>=prescribed temperature (TFX), Support=node 11, with value</w:t>
      </w:r>
    </w:p>
    <w:p w14:paraId="046BCB44" w14:textId="704A959B" w:rsidR="001B5F5C" w:rsidRPr="001B5F5C" w:rsidRDefault="001B5F5C" w:rsidP="001B5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Courier New" w:eastAsia="Times New Roman" w:hAnsi="Courier New" w:cs="Courier New"/>
          <w:color w:val="990000"/>
        </w:rPr>
      </w:pPr>
      <w:r w:rsidRPr="001B5F5C">
        <w:rPr>
          <w:rFonts w:ascii="Courier New" w:eastAsia="Times New Roman" w:hAnsi="Courier New" w:cs="Courier New"/>
          <w:color w:val="990000"/>
        </w:rPr>
        <w:t xml:space="preserve">.CLM FIX NOEUD </w:t>
      </w:r>
      <w:r w:rsidRPr="001B5F5C">
        <w:rPr>
          <w:rFonts w:ascii="Courier New" w:eastAsia="Times New Roman" w:hAnsi="Courier New" w:cs="Courier New"/>
          <w:color w:val="555555"/>
        </w:rPr>
        <w:t>22</w:t>
      </w:r>
      <w:r w:rsidRPr="001B5F5C">
        <w:rPr>
          <w:rFonts w:ascii="Courier New" w:eastAsia="Times New Roman" w:hAnsi="Courier New" w:cs="Courier New"/>
          <w:color w:val="990000"/>
        </w:rPr>
        <w:t>         </w:t>
      </w:r>
      <w:r w:rsidRPr="001B5F5C">
        <w:rPr>
          <w:rFonts w:ascii="Courier New" w:eastAsia="Times New Roman" w:hAnsi="Courier New" w:cs="Courier New"/>
          <w:color w:val="000000"/>
        </w:rPr>
        <w:t xml:space="preserve">! </w:t>
      </w:r>
      <w:proofErr w:type="spellStart"/>
      <w:r w:rsidRPr="001B5F5C">
        <w:rPr>
          <w:rFonts w:ascii="Courier New" w:eastAsia="Times New Roman" w:hAnsi="Courier New" w:cs="Courier New"/>
          <w:color w:val="000000"/>
        </w:rPr>
        <w:t>Entity_type</w:t>
      </w:r>
      <w:proofErr w:type="spellEnd"/>
      <w:r w:rsidRPr="001B5F5C">
        <w:rPr>
          <w:rFonts w:ascii="Courier New" w:eastAsia="Times New Roman" w:hAnsi="Courier New" w:cs="Courier New"/>
          <w:color w:val="000000"/>
        </w:rPr>
        <w:t>=fixation (FIX), Support=node 22, without value</w:t>
      </w:r>
    </w:p>
    <w:p w14:paraId="36618FC6" w14:textId="77777777" w:rsidR="001B5F5C" w:rsidRPr="001B5F5C" w:rsidRDefault="001B5F5C" w:rsidP="001B5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Courier New" w:eastAsia="Times New Roman" w:hAnsi="Courier New" w:cs="Courier New"/>
          <w:color w:val="990000"/>
        </w:rPr>
      </w:pPr>
      <w:r w:rsidRPr="001B5F5C">
        <w:rPr>
          <w:rFonts w:ascii="Courier New" w:eastAsia="Times New Roman" w:hAnsi="Courier New" w:cs="Courier New"/>
          <w:color w:val="990000"/>
        </w:rPr>
        <w:t xml:space="preserve">.CLM CHA COM </w:t>
      </w:r>
      <w:r w:rsidRPr="001B5F5C">
        <w:rPr>
          <w:rFonts w:ascii="Courier New" w:eastAsia="Times New Roman" w:hAnsi="Courier New" w:cs="Courier New"/>
          <w:color w:val="555555"/>
        </w:rPr>
        <w:t>3</w:t>
      </w:r>
      <w:r w:rsidRPr="001B5F5C">
        <w:rPr>
          <w:rFonts w:ascii="Courier New" w:eastAsia="Times New Roman" w:hAnsi="Courier New" w:cs="Courier New"/>
          <w:color w:val="990000"/>
        </w:rPr>
        <w:t xml:space="preserve"> NOEUD </w:t>
      </w:r>
      <w:r w:rsidRPr="001B5F5C">
        <w:rPr>
          <w:rFonts w:ascii="Courier New" w:eastAsia="Times New Roman" w:hAnsi="Courier New" w:cs="Courier New"/>
          <w:color w:val="555555"/>
        </w:rPr>
        <w:t>33</w:t>
      </w:r>
      <w:r w:rsidRPr="001B5F5C">
        <w:rPr>
          <w:rFonts w:ascii="Courier New" w:eastAsia="Times New Roman" w:hAnsi="Courier New" w:cs="Courier New"/>
          <w:color w:val="990000"/>
        </w:rPr>
        <w:t xml:space="preserve"> V </w:t>
      </w:r>
      <w:r w:rsidRPr="001B5F5C">
        <w:rPr>
          <w:rFonts w:ascii="Courier New" w:eastAsia="Times New Roman" w:hAnsi="Courier New" w:cs="Courier New"/>
          <w:color w:val="555555"/>
        </w:rPr>
        <w:t>444</w:t>
      </w:r>
      <w:r w:rsidRPr="001B5F5C">
        <w:rPr>
          <w:rFonts w:ascii="Courier New" w:eastAsia="Times New Roman" w:hAnsi="Courier New" w:cs="Courier New"/>
          <w:color w:val="990000"/>
        </w:rPr>
        <w:t xml:space="preserve"> NC </w:t>
      </w:r>
      <w:r w:rsidRPr="001B5F5C">
        <w:rPr>
          <w:rFonts w:ascii="Courier New" w:eastAsia="Times New Roman" w:hAnsi="Courier New" w:cs="Courier New"/>
          <w:color w:val="555555"/>
        </w:rPr>
        <w:t>1</w:t>
      </w:r>
    </w:p>
    <w:p w14:paraId="57D56EE1" w14:textId="4CDFE0FA" w:rsidR="001B5F5C" w:rsidRDefault="001B5F5C" w:rsidP="001B5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Courier New" w:eastAsia="Times New Roman" w:hAnsi="Courier New" w:cs="Courier New"/>
          <w:color w:val="000000"/>
        </w:rPr>
      </w:pPr>
      <w:r w:rsidRPr="001B5F5C">
        <w:rPr>
          <w:rFonts w:ascii="Courier New" w:eastAsia="Times New Roman" w:hAnsi="Courier New" w:cs="Courier New"/>
          <w:color w:val="000000"/>
        </w:rPr>
        <w:t xml:space="preserve">! </w:t>
      </w:r>
      <w:proofErr w:type="spellStart"/>
      <w:r w:rsidRPr="001B5F5C">
        <w:rPr>
          <w:rFonts w:ascii="Courier New" w:eastAsia="Times New Roman" w:hAnsi="Courier New" w:cs="Courier New"/>
          <w:color w:val="000000"/>
        </w:rPr>
        <w:t>Entity_type</w:t>
      </w:r>
      <w:proofErr w:type="spellEnd"/>
      <w:r w:rsidRPr="001B5F5C">
        <w:rPr>
          <w:rFonts w:ascii="Courier New" w:eastAsia="Times New Roman" w:hAnsi="Courier New" w:cs="Courier New"/>
          <w:color w:val="000000"/>
        </w:rPr>
        <w:t xml:space="preserve">=loading (CHA), Support=node 33, component=3, </w:t>
      </w:r>
      <w:proofErr w:type="spellStart"/>
      <w:r w:rsidRPr="001B5F5C">
        <w:rPr>
          <w:rFonts w:ascii="Courier New" w:eastAsia="Times New Roman" w:hAnsi="Courier New" w:cs="Courier New"/>
          <w:color w:val="000000"/>
        </w:rPr>
        <w:t>Variation_law</w:t>
      </w:r>
      <w:proofErr w:type="spellEnd"/>
      <w:r w:rsidRPr="001B5F5C">
        <w:rPr>
          <w:rFonts w:ascii="Courier New" w:eastAsia="Times New Roman" w:hAnsi="Courier New" w:cs="Courier New"/>
          <w:color w:val="000000"/>
        </w:rPr>
        <w:t>=load case 1, with value</w:t>
      </w:r>
    </w:p>
    <w:p w14:paraId="43C6B694" w14:textId="39572ADA" w:rsidR="00854DAE" w:rsidRDefault="00854DAE" w:rsidP="0085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013B3ED" w14:textId="3453F2E0" w:rsidR="00854DAE" w:rsidRDefault="00854DAE" w:rsidP="0085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0000"/>
        </w:rPr>
      </w:pPr>
      <w:r w:rsidRPr="00854DAE">
        <w:rPr>
          <w:rFonts w:ascii="Courier New" w:eastAsia="Times New Roman" w:hAnsi="Courier New" w:cs="Courier New"/>
          <w:color w:val="990000"/>
        </w:rPr>
        <w:t>.CLM VI FIX NOEUDS;VI PRESS NC 1</w:t>
      </w:r>
    </w:p>
    <w:p w14:paraId="72C021F5" w14:textId="77777777" w:rsidR="00193619" w:rsidRPr="00193619" w:rsidRDefault="00193619" w:rsidP="00193619">
      <w:pPr>
        <w:spacing w:before="225"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193619">
        <w:rPr>
          <w:rFonts w:ascii="Courier New" w:eastAsia="Times New Roman" w:hAnsi="Courier New" w:cs="Courier New"/>
          <w:b/>
          <w:bCs/>
          <w:color w:val="990000"/>
          <w:sz w:val="19"/>
          <w:szCs w:val="19"/>
        </w:rPr>
        <w:t>VI</w:t>
      </w:r>
      <w:r w:rsidRPr="00193619">
        <w:rPr>
          <w:rFonts w:ascii="Courier New" w:eastAsia="Times New Roman" w:hAnsi="Courier New" w:cs="Courier New"/>
          <w:b/>
          <w:bCs/>
          <w:i/>
          <w:iCs/>
          <w:color w:val="555555"/>
          <w:sz w:val="19"/>
          <w:szCs w:val="19"/>
        </w:rPr>
        <w:t> </w:t>
      </w:r>
      <w:proofErr w:type="spellStart"/>
      <w:r w:rsidRPr="00193619">
        <w:rPr>
          <w:rFonts w:ascii="Courier New" w:eastAsia="Times New Roman" w:hAnsi="Courier New" w:cs="Courier New"/>
          <w:b/>
          <w:bCs/>
          <w:i/>
          <w:iCs/>
          <w:color w:val="555555"/>
          <w:sz w:val="19"/>
          <w:szCs w:val="19"/>
        </w:rPr>
        <w:t>Entity_Type</w:t>
      </w:r>
      <w:proofErr w:type="spellEnd"/>
      <w:r w:rsidRPr="00193619">
        <w:rPr>
          <w:rFonts w:ascii="Courier New" w:eastAsia="Times New Roman" w:hAnsi="Courier New" w:cs="Courier New"/>
          <w:b/>
          <w:bCs/>
          <w:i/>
          <w:iCs/>
          <w:color w:val="555555"/>
          <w:sz w:val="19"/>
          <w:szCs w:val="19"/>
        </w:rPr>
        <w:t xml:space="preserve"> Support</w:t>
      </w:r>
      <w:r w:rsidRPr="00193619">
        <w:rPr>
          <w:rFonts w:ascii="Courier New" w:eastAsia="Times New Roman" w:hAnsi="Courier New" w:cs="Courier New"/>
          <w:b/>
          <w:bCs/>
          <w:color w:val="990000"/>
          <w:sz w:val="19"/>
          <w:szCs w:val="19"/>
        </w:rPr>
        <w:t> [GROUP|ATT</w:t>
      </w:r>
      <w:r w:rsidRPr="00193619">
        <w:rPr>
          <w:rFonts w:ascii="Courier New" w:eastAsia="Times New Roman" w:hAnsi="Courier New" w:cs="Courier New"/>
          <w:b/>
          <w:bCs/>
          <w:i/>
          <w:iCs/>
          <w:color w:val="555555"/>
          <w:sz w:val="19"/>
          <w:szCs w:val="19"/>
        </w:rPr>
        <w:t> </w:t>
      </w:r>
      <w:proofErr w:type="spellStart"/>
      <w:r w:rsidRPr="00193619">
        <w:rPr>
          <w:rFonts w:ascii="Courier New" w:eastAsia="Times New Roman" w:hAnsi="Courier New" w:cs="Courier New"/>
          <w:b/>
          <w:bCs/>
          <w:i/>
          <w:iCs/>
          <w:color w:val="555555"/>
          <w:sz w:val="19"/>
          <w:szCs w:val="19"/>
        </w:rPr>
        <w:t>sel</w:t>
      </w:r>
      <w:proofErr w:type="spellEnd"/>
      <w:r w:rsidRPr="00193619">
        <w:rPr>
          <w:rFonts w:ascii="Courier New" w:eastAsia="Times New Roman" w:hAnsi="Courier New" w:cs="Courier New"/>
          <w:b/>
          <w:bCs/>
          <w:color w:val="990000"/>
          <w:sz w:val="19"/>
          <w:szCs w:val="19"/>
        </w:rPr>
        <w:t>] [TIME|TEMP|NC|ANGL</w:t>
      </w:r>
      <w:r w:rsidRPr="00193619">
        <w:rPr>
          <w:rFonts w:ascii="Courier New" w:eastAsia="Times New Roman" w:hAnsi="Courier New" w:cs="Courier New"/>
          <w:b/>
          <w:bCs/>
          <w:i/>
          <w:iCs/>
          <w:color w:val="555555"/>
          <w:sz w:val="19"/>
          <w:szCs w:val="19"/>
        </w:rPr>
        <w:t> </w:t>
      </w:r>
      <w:proofErr w:type="spellStart"/>
      <w:r w:rsidRPr="00193619">
        <w:rPr>
          <w:rFonts w:ascii="Courier New" w:eastAsia="Times New Roman" w:hAnsi="Courier New" w:cs="Courier New"/>
          <w:b/>
          <w:bCs/>
          <w:i/>
          <w:iCs/>
          <w:color w:val="555555"/>
          <w:sz w:val="19"/>
          <w:szCs w:val="19"/>
        </w:rPr>
        <w:t>val</w:t>
      </w:r>
      <w:proofErr w:type="spellEnd"/>
      <w:r w:rsidRPr="00193619">
        <w:rPr>
          <w:rFonts w:ascii="Courier New" w:eastAsia="Times New Roman" w:hAnsi="Courier New" w:cs="Courier New"/>
          <w:b/>
          <w:bCs/>
          <w:color w:val="990000"/>
          <w:sz w:val="19"/>
          <w:szCs w:val="19"/>
        </w:rPr>
        <w:t>]</w:t>
      </w:r>
    </w:p>
    <w:p w14:paraId="139959CA" w14:textId="045C7FF1" w:rsidR="003E576A" w:rsidRDefault="002F0159" w:rsidP="0085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0000"/>
        </w:rPr>
      </w:pPr>
      <w:proofErr w:type="spellStart"/>
      <w:r>
        <w:rPr>
          <w:rFonts w:ascii="Courier New" w:eastAsia="Times New Roman" w:hAnsi="Courier New" w:cs="Courier New"/>
          <w:color w:val="990000"/>
        </w:rPr>
        <w:t>Entity_type</w:t>
      </w:r>
      <w:proofErr w:type="spellEnd"/>
      <w:r>
        <w:rPr>
          <w:rFonts w:ascii="Courier New" w:eastAsia="Times New Roman" w:hAnsi="Courier New" w:cs="Courier New"/>
          <w:color w:val="990000"/>
        </w:rPr>
        <w:t>=FIX</w:t>
      </w:r>
    </w:p>
    <w:p w14:paraId="6BA504F5" w14:textId="6AACD1D3" w:rsidR="002F0159" w:rsidRDefault="002F0159" w:rsidP="0085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0000"/>
        </w:rPr>
      </w:pPr>
      <w:r>
        <w:rPr>
          <w:rFonts w:ascii="Courier New" w:eastAsia="Times New Roman" w:hAnsi="Courier New" w:cs="Courier New"/>
          <w:color w:val="990000"/>
        </w:rPr>
        <w:t>Support=</w:t>
      </w:r>
      <w:proofErr w:type="spellStart"/>
      <w:r>
        <w:rPr>
          <w:rFonts w:ascii="Courier New" w:eastAsia="Times New Roman" w:hAnsi="Courier New" w:cs="Courier New"/>
          <w:color w:val="990000"/>
        </w:rPr>
        <w:t>Noeudes</w:t>
      </w:r>
      <w:proofErr w:type="spellEnd"/>
    </w:p>
    <w:p w14:paraId="02FA7934" w14:textId="5E08626E" w:rsidR="00020E9A" w:rsidRDefault="00020E9A" w:rsidP="0085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0000"/>
        </w:rPr>
      </w:pPr>
    </w:p>
    <w:p w14:paraId="0C5BCE0C" w14:textId="77777777" w:rsidR="00D618A0" w:rsidRPr="002922BB" w:rsidRDefault="00D618A0" w:rsidP="00D61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22BB">
        <w:rPr>
          <w:rFonts w:ascii="Courier New" w:eastAsia="Times New Roman" w:hAnsi="Courier New" w:cs="Courier New"/>
        </w:rPr>
        <w:t>.CLM ADD</w:t>
      </w:r>
    </w:p>
    <w:p w14:paraId="38FC6605" w14:textId="77777777" w:rsidR="00D618A0" w:rsidRPr="002922BB" w:rsidRDefault="00D618A0" w:rsidP="00D61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22BB">
        <w:rPr>
          <w:rFonts w:ascii="Courier New" w:eastAsia="Times New Roman" w:hAnsi="Courier New" w:cs="Courier New"/>
        </w:rPr>
        <w:t xml:space="preserve">! </w:t>
      </w:r>
    </w:p>
    <w:p w14:paraId="45E2A87B" w14:textId="77777777" w:rsidR="00D618A0" w:rsidRPr="002922BB" w:rsidRDefault="00D618A0" w:rsidP="00D61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22BB">
        <w:rPr>
          <w:rFonts w:ascii="Courier New" w:eastAsia="Times New Roman" w:hAnsi="Courier New" w:cs="Courier New"/>
        </w:rPr>
        <w:t>! fix_12345_node1</w:t>
      </w:r>
    </w:p>
    <w:p w14:paraId="23664848" w14:textId="77777777" w:rsidR="00D618A0" w:rsidRPr="002922BB" w:rsidRDefault="00D618A0" w:rsidP="00D61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22BB">
        <w:rPr>
          <w:rFonts w:ascii="Courier New" w:eastAsia="Times New Roman" w:hAnsi="Courier New" w:cs="Courier New"/>
        </w:rPr>
        <w:t xml:space="preserve"> GROUP "@SC@fix_12345_node11" FIX C 1 2 3 4 5 </w:t>
      </w:r>
    </w:p>
    <w:p w14:paraId="25EFC494" w14:textId="77777777" w:rsidR="00D618A0" w:rsidRPr="002922BB" w:rsidRDefault="00D618A0" w:rsidP="00D61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14:paraId="7A55341C" w14:textId="77777777" w:rsidR="00D618A0" w:rsidRPr="002922BB" w:rsidRDefault="00D618A0" w:rsidP="00D61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22BB">
        <w:rPr>
          <w:rFonts w:ascii="Courier New" w:eastAsia="Times New Roman" w:hAnsi="Courier New" w:cs="Courier New"/>
        </w:rPr>
        <w:t xml:space="preserve">! </w:t>
      </w:r>
      <w:proofErr w:type="spellStart"/>
      <w:r w:rsidRPr="002922BB">
        <w:rPr>
          <w:rFonts w:ascii="Courier New" w:eastAsia="Times New Roman" w:hAnsi="Courier New" w:cs="Courier New"/>
        </w:rPr>
        <w:t>Samcef</w:t>
      </w:r>
      <w:proofErr w:type="spellEnd"/>
      <w:r w:rsidRPr="002922BB">
        <w:rPr>
          <w:rFonts w:ascii="Courier New" w:eastAsia="Times New Roman" w:hAnsi="Courier New" w:cs="Courier New"/>
        </w:rPr>
        <w:t xml:space="preserve"> Bank File : GROUPS.</w:t>
      </w:r>
    </w:p>
    <w:p w14:paraId="31BD07EA" w14:textId="77777777" w:rsidR="00D618A0" w:rsidRPr="002922BB" w:rsidRDefault="00D618A0" w:rsidP="00D61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22BB">
        <w:rPr>
          <w:rFonts w:ascii="Courier New" w:eastAsia="Times New Roman" w:hAnsi="Courier New" w:cs="Courier New"/>
        </w:rPr>
        <w:t>! --------------------------</w:t>
      </w:r>
    </w:p>
    <w:p w14:paraId="3BE56BA8" w14:textId="77777777" w:rsidR="00D618A0" w:rsidRPr="002922BB" w:rsidRDefault="00D618A0" w:rsidP="00D61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22BB">
        <w:rPr>
          <w:rFonts w:ascii="Courier New" w:eastAsia="Times New Roman" w:hAnsi="Courier New" w:cs="Courier New"/>
        </w:rPr>
        <w:t>.SEL</w:t>
      </w:r>
    </w:p>
    <w:p w14:paraId="6B5FE917" w14:textId="77777777" w:rsidR="00D618A0" w:rsidRPr="002922BB" w:rsidRDefault="00D618A0" w:rsidP="00D61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22BB">
        <w:rPr>
          <w:rFonts w:ascii="Courier New" w:eastAsia="Times New Roman" w:hAnsi="Courier New" w:cs="Courier New"/>
        </w:rPr>
        <w:t xml:space="preserve"> GROUP 1 NOEUDS NOM "@SC@fix_12345_node11"</w:t>
      </w:r>
    </w:p>
    <w:p w14:paraId="597E081F" w14:textId="77777777" w:rsidR="00D618A0" w:rsidRPr="002922BB" w:rsidRDefault="00D618A0" w:rsidP="00D61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22BB">
        <w:rPr>
          <w:rFonts w:ascii="Courier New" w:eastAsia="Times New Roman" w:hAnsi="Courier New" w:cs="Courier New"/>
        </w:rPr>
        <w:t xml:space="preserve"> I 1 </w:t>
      </w:r>
    </w:p>
    <w:p w14:paraId="02B50C0E" w14:textId="530A7556" w:rsidR="00020E9A" w:rsidRPr="002922BB" w:rsidRDefault="00D618A0" w:rsidP="00D61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22BB">
        <w:rPr>
          <w:rFonts w:ascii="Courier New" w:eastAsia="Times New Roman" w:hAnsi="Courier New" w:cs="Courier New"/>
        </w:rPr>
        <w:t xml:space="preserve"> I 7</w:t>
      </w:r>
    </w:p>
    <w:p w14:paraId="028DAE9C" w14:textId="77777777" w:rsidR="00200896" w:rsidRPr="001B5F5C" w:rsidRDefault="00200896" w:rsidP="0085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0000"/>
        </w:rPr>
      </w:pPr>
    </w:p>
    <w:p w14:paraId="514F0436" w14:textId="77777777" w:rsidR="00827C2B" w:rsidRPr="0064744A" w:rsidRDefault="00827C2B" w:rsidP="00827C2B">
      <w:pPr>
        <w:pStyle w:val="li"/>
        <w:shd w:val="clear" w:color="auto" w:fill="FFFFFF"/>
        <w:spacing w:before="0" w:beforeAutospacing="0" w:after="0" w:afterAutospacing="0"/>
        <w:ind w:right="105"/>
        <w:rPr>
          <w:rFonts w:ascii="Courier New" w:hAnsi="Courier New" w:cs="Courier New"/>
          <w:color w:val="000000"/>
          <w:sz w:val="20"/>
          <w:szCs w:val="20"/>
        </w:rPr>
      </w:pPr>
    </w:p>
    <w:p w14:paraId="5CEC80FF" w14:textId="77777777" w:rsidR="0064744A" w:rsidRPr="00B05F96" w:rsidRDefault="0064744A" w:rsidP="00D22362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4F9122B8" w14:textId="77777777" w:rsidR="00D22362" w:rsidRPr="006736EC" w:rsidRDefault="00D22362" w:rsidP="00951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0000"/>
          <w:sz w:val="19"/>
          <w:szCs w:val="19"/>
        </w:rPr>
      </w:pPr>
    </w:p>
    <w:p w14:paraId="65A77904" w14:textId="77777777" w:rsidR="006736EC" w:rsidRPr="00076AE5" w:rsidRDefault="006736EC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4EBD7175" w14:textId="1BFF3B7A" w:rsidR="00C1474A" w:rsidRDefault="00C1474A">
      <w:r>
        <w:br w:type="page"/>
      </w:r>
    </w:p>
    <w:p w14:paraId="4AB370F3" w14:textId="6EFEA81B" w:rsidR="00951AA8" w:rsidRPr="003F4111" w:rsidRDefault="00E31878" w:rsidP="003F4111">
      <w:pPr>
        <w:pStyle w:val="Heading1"/>
        <w:jc w:val="center"/>
        <w:rPr>
          <w:rStyle w:val="Strong"/>
        </w:rPr>
      </w:pPr>
      <w:proofErr w:type="spellStart"/>
      <w:r w:rsidRPr="003F4111">
        <w:rPr>
          <w:rStyle w:val="Strong"/>
        </w:rPr>
        <w:lastRenderedPageBreak/>
        <w:t>Samcef</w:t>
      </w:r>
      <w:proofErr w:type="spellEnd"/>
      <w:r w:rsidRPr="003F4111">
        <w:rPr>
          <w:rStyle w:val="Strong"/>
        </w:rPr>
        <w:t xml:space="preserve"> </w:t>
      </w:r>
      <w:r w:rsidR="00951AA8" w:rsidRPr="003F4111">
        <w:rPr>
          <w:rStyle w:val="Strong"/>
        </w:rPr>
        <w:t>B</w:t>
      </w:r>
      <w:r w:rsidRPr="003F4111">
        <w:rPr>
          <w:rStyle w:val="Strong"/>
        </w:rPr>
        <w:t xml:space="preserve">ank on </w:t>
      </w:r>
      <w:r w:rsidR="000733E2" w:rsidRPr="003F4111">
        <w:rPr>
          <w:rStyle w:val="Strong"/>
        </w:rPr>
        <w:t>Windows 10</w:t>
      </w:r>
      <w:r w:rsidRPr="003F4111">
        <w:rPr>
          <w:rStyle w:val="Strong"/>
        </w:rPr>
        <w:t xml:space="preserve"> with </w:t>
      </w:r>
      <w:proofErr w:type="spellStart"/>
      <w:r w:rsidR="0027611E" w:rsidRPr="003F4111">
        <w:rPr>
          <w:rStyle w:val="Strong"/>
        </w:rPr>
        <w:t>P</w:t>
      </w:r>
      <w:r w:rsidRPr="003F4111">
        <w:rPr>
          <w:rStyle w:val="Strong"/>
        </w:rPr>
        <w:t>owershell</w:t>
      </w:r>
      <w:proofErr w:type="spellEnd"/>
    </w:p>
    <w:p w14:paraId="313D7570" w14:textId="6E4126A0" w:rsidR="00520263" w:rsidRPr="005C5A64" w:rsidRDefault="00FE5973" w:rsidP="004C2FFD">
      <w:pPr>
        <w:pStyle w:val="ListParagraph"/>
        <w:numPr>
          <w:ilvl w:val="0"/>
          <w:numId w:val="7"/>
        </w:numPr>
        <w:ind w:left="7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520263" w:rsidRPr="005C5A64">
        <w:rPr>
          <w:rFonts w:ascii="Courier New" w:hAnsi="Courier New" w:cs="Courier New" w:hint="eastAsia"/>
        </w:rPr>
        <w:t>d</w:t>
      </w:r>
      <w:r w:rsidR="00520263" w:rsidRPr="005C5A64">
        <w:rPr>
          <w:rFonts w:ascii="Courier New" w:hAnsi="Courier New" w:cs="Courier New"/>
        </w:rPr>
        <w:t xml:space="preserve"> </w:t>
      </w:r>
      <w:r w:rsidR="00D06B27">
        <w:rPr>
          <w:rFonts w:ascii="Courier New" w:hAnsi="Courier New" w:cs="Courier New" w:hint="eastAsia"/>
        </w:rPr>
        <w:t>bank</w:t>
      </w:r>
      <w:r w:rsidR="00D06B27">
        <w:rPr>
          <w:rFonts w:ascii="Courier New" w:hAnsi="Courier New" w:cs="Courier New"/>
        </w:rPr>
        <w:t xml:space="preserve"> </w:t>
      </w:r>
      <w:proofErr w:type="spellStart"/>
      <w:r w:rsidR="00F27FA9" w:rsidRPr="005C5A64">
        <w:rPr>
          <w:rFonts w:ascii="Courier New" w:hAnsi="Courier New" w:cs="Courier New"/>
        </w:rPr>
        <w:t>dirctory</w:t>
      </w:r>
      <w:proofErr w:type="spellEnd"/>
    </w:p>
    <w:p w14:paraId="3A841642" w14:textId="78A6C191" w:rsidR="000A56E6" w:rsidRPr="005C5A64" w:rsidRDefault="00251E65" w:rsidP="000034CB">
      <w:pPr>
        <w:pStyle w:val="ListParagraph"/>
        <w:numPr>
          <w:ilvl w:val="0"/>
          <w:numId w:val="7"/>
        </w:numPr>
        <w:spacing w:line="240" w:lineRule="auto"/>
        <w:ind w:left="700"/>
        <w:rPr>
          <w:rFonts w:ascii="Courier New" w:hAnsi="Courier New" w:cs="Courier New"/>
        </w:rPr>
      </w:pPr>
      <w:r w:rsidRPr="005C5A64">
        <w:rPr>
          <w:rFonts w:ascii="Courier New" w:hAnsi="Courier New" w:cs="Courier New"/>
        </w:rPr>
        <w:t xml:space="preserve">Start </w:t>
      </w:r>
      <w:proofErr w:type="spellStart"/>
      <w:r w:rsidRPr="005C5A64">
        <w:rPr>
          <w:rFonts w:ascii="Courier New" w:hAnsi="Courier New" w:cs="Courier New"/>
        </w:rPr>
        <w:t>powershell</w:t>
      </w:r>
      <w:proofErr w:type="spellEnd"/>
      <w:r w:rsidRPr="005C5A64">
        <w:rPr>
          <w:rFonts w:ascii="Courier New" w:hAnsi="Courier New" w:cs="Courier New"/>
        </w:rPr>
        <w:t>.</w:t>
      </w:r>
      <w:r w:rsidR="00640AC7" w:rsidRPr="005C5A64">
        <w:rPr>
          <w:rFonts w:ascii="Courier New" w:hAnsi="Courier New" w:cs="Courier New"/>
        </w:rPr>
        <w:t xml:space="preserve"> </w:t>
      </w:r>
      <w:proofErr w:type="spellStart"/>
      <w:r w:rsidR="00640AC7" w:rsidRPr="005C5A64">
        <w:rPr>
          <w:rFonts w:ascii="Courier New" w:hAnsi="Courier New" w:cs="Courier New"/>
        </w:rPr>
        <w:t>Shift+right-click</w:t>
      </w:r>
      <w:proofErr w:type="spellEnd"/>
      <w:r w:rsidR="00640AC7" w:rsidRPr="005C5A64">
        <w:rPr>
          <w:rFonts w:ascii="Courier New" w:hAnsi="Courier New" w:cs="Courier New"/>
        </w:rPr>
        <w:t>.</w:t>
      </w:r>
    </w:p>
    <w:p w14:paraId="14BDACFD" w14:textId="117BD51B" w:rsidR="007D212F" w:rsidRPr="005C5A64" w:rsidRDefault="007D212F" w:rsidP="000034CB">
      <w:pPr>
        <w:pStyle w:val="ListParagraph"/>
        <w:numPr>
          <w:ilvl w:val="0"/>
          <w:numId w:val="7"/>
        </w:numPr>
        <w:spacing w:line="240" w:lineRule="auto"/>
        <w:ind w:left="700"/>
        <w:rPr>
          <w:rFonts w:ascii="Courier New" w:hAnsi="Courier New" w:cs="Courier New"/>
        </w:rPr>
      </w:pPr>
      <w:r w:rsidRPr="005C5A64">
        <w:rPr>
          <w:rFonts w:ascii="Courier New" w:hAnsi="Courier New" w:cs="Courier New"/>
        </w:rPr>
        <w:t>Input command</w:t>
      </w:r>
    </w:p>
    <w:p w14:paraId="4EEA94F1" w14:textId="77777777" w:rsidR="00635CB1" w:rsidRPr="00964A1E" w:rsidRDefault="007D212F" w:rsidP="00635CB1">
      <w:pPr>
        <w:pStyle w:val="ListParagraph"/>
        <w:spacing w:line="240" w:lineRule="auto"/>
        <w:rPr>
          <w:rFonts w:ascii="Courier New" w:hAnsi="Courier New" w:cs="Courier New"/>
          <w:i/>
          <w:u w:val="dotted"/>
        </w:rPr>
      </w:pPr>
      <w:r w:rsidRPr="00964A1E">
        <w:rPr>
          <w:rFonts w:ascii="Courier New" w:hAnsi="Courier New" w:cs="Courier New"/>
          <w:i/>
          <w:highlight w:val="lightGray"/>
          <w:u w:val="dotted"/>
        </w:rPr>
        <w:t xml:space="preserve">samcef.cmd </w:t>
      </w:r>
      <w:proofErr w:type="spellStart"/>
      <w:r w:rsidRPr="00964A1E">
        <w:rPr>
          <w:rFonts w:ascii="Courier New" w:hAnsi="Courier New" w:cs="Courier New"/>
          <w:i/>
          <w:highlight w:val="lightGray"/>
          <w:u w:val="dotted"/>
        </w:rPr>
        <w:t>ba</w:t>
      </w:r>
      <w:proofErr w:type="spellEnd"/>
      <w:r w:rsidRPr="00964A1E">
        <w:rPr>
          <w:rFonts w:ascii="Courier New" w:hAnsi="Courier New" w:cs="Courier New"/>
          <w:i/>
          <w:highlight w:val="lightGray"/>
          <w:u w:val="dotted"/>
        </w:rPr>
        <w:t xml:space="preserve"> .\first-steps-m020.dat</w:t>
      </w:r>
    </w:p>
    <w:p w14:paraId="5FCF48D2" w14:textId="36B4BE05" w:rsidR="00111523" w:rsidRPr="005C5A64" w:rsidRDefault="00497DE4" w:rsidP="00635CB1">
      <w:pPr>
        <w:pStyle w:val="ListParagraph"/>
        <w:spacing w:line="240" w:lineRule="auto"/>
        <w:rPr>
          <w:rFonts w:ascii="Courier New" w:hAnsi="Courier New" w:cs="Courier New"/>
          <w:i/>
        </w:rPr>
      </w:pPr>
      <w:r w:rsidRPr="005C5A64">
        <w:rPr>
          <w:rFonts w:ascii="Courier New" w:hAnsi="Courier New" w:cs="Courier New"/>
        </w:rPr>
        <w:t xml:space="preserve">then take a </w:t>
      </w:r>
      <w:r w:rsidR="00111523" w:rsidRPr="005C5A64">
        <w:rPr>
          <w:rFonts w:ascii="Courier New" w:hAnsi="Courier New" w:cs="Courier New"/>
        </w:rPr>
        <w:t>check</w:t>
      </w:r>
      <w:r w:rsidRPr="005C5A64">
        <w:rPr>
          <w:rFonts w:ascii="Courier New" w:hAnsi="Courier New" w:cs="Courier New"/>
        </w:rPr>
        <w:t>,</w:t>
      </w:r>
    </w:p>
    <w:p w14:paraId="64F927E8" w14:textId="1196C34E" w:rsidR="0007678A" w:rsidRPr="005C5A64" w:rsidRDefault="0007678A" w:rsidP="001935A8">
      <w:pPr>
        <w:pStyle w:val="ListParagraph"/>
        <w:spacing w:line="240" w:lineRule="auto"/>
        <w:rPr>
          <w:rFonts w:ascii="Courier New" w:hAnsi="Courier New" w:cs="Courier New"/>
          <w:i/>
          <w:color w:val="ED7D31" w:themeColor="accent2"/>
        </w:rPr>
      </w:pPr>
      <w:r w:rsidRPr="005C5A64">
        <w:rPr>
          <w:rFonts w:ascii="Courier New" w:hAnsi="Courier New" w:cs="Courier New"/>
          <w:i/>
          <w:color w:val="ED7D31" w:themeColor="accent2"/>
        </w:rPr>
        <w:t>Bacon     &gt;</w:t>
      </w:r>
    </w:p>
    <w:p w14:paraId="23B0B574" w14:textId="52357B1E" w:rsidR="0007678A" w:rsidRPr="005C5A64" w:rsidRDefault="0007678A" w:rsidP="001935A8">
      <w:pPr>
        <w:pStyle w:val="ListParagraph"/>
        <w:spacing w:line="240" w:lineRule="auto"/>
        <w:rPr>
          <w:rFonts w:ascii="Courier New" w:hAnsi="Courier New" w:cs="Courier New"/>
          <w:i/>
        </w:rPr>
      </w:pPr>
      <w:r w:rsidRPr="005C5A64">
        <w:rPr>
          <w:rFonts w:ascii="Courier New" w:hAnsi="Courier New" w:cs="Courier New"/>
          <w:i/>
        </w:rPr>
        <w:t xml:space="preserve">Should be shown </w:t>
      </w:r>
      <w:r w:rsidR="00FD65EB" w:rsidRPr="005C5A64">
        <w:rPr>
          <w:rFonts w:ascii="Courier New" w:hAnsi="Courier New" w:cs="Courier New"/>
          <w:i/>
        </w:rPr>
        <w:t xml:space="preserve">at the bottom of </w:t>
      </w:r>
      <w:proofErr w:type="spellStart"/>
      <w:r w:rsidR="00FD65EB" w:rsidRPr="005C5A64">
        <w:rPr>
          <w:rFonts w:ascii="Courier New" w:hAnsi="Courier New" w:cs="Courier New"/>
          <w:i/>
        </w:rPr>
        <w:t>powershell</w:t>
      </w:r>
      <w:proofErr w:type="spellEnd"/>
      <w:r w:rsidRPr="005C5A64">
        <w:rPr>
          <w:rFonts w:ascii="Courier New" w:hAnsi="Courier New" w:cs="Courier New"/>
          <w:i/>
        </w:rPr>
        <w:t xml:space="preserve"> window.</w:t>
      </w:r>
    </w:p>
    <w:p w14:paraId="25ED5B94" w14:textId="42A46BB4" w:rsidR="007D212F" w:rsidRPr="00C333A7" w:rsidRDefault="00C333A7" w:rsidP="000034CB">
      <w:pPr>
        <w:pStyle w:val="ListParagraph"/>
        <w:numPr>
          <w:ilvl w:val="0"/>
          <w:numId w:val="7"/>
        </w:numPr>
        <w:ind w:left="700"/>
        <w:rPr>
          <w:rFonts w:ascii="Courier New" w:hAnsi="Courier New" w:cs="Courier New"/>
        </w:rPr>
      </w:pPr>
      <w:r w:rsidRPr="00E75F34">
        <w:rPr>
          <w:rFonts w:ascii="Courier New" w:hAnsi="Courier New" w:cs="Courier New"/>
        </w:rPr>
        <w:t>The data relative to the geometry is described in the data set</w:t>
      </w:r>
      <w:r w:rsidR="00C338AA">
        <w:rPr>
          <w:rFonts w:ascii="Courier New" w:hAnsi="Courier New" w:cs="Courier New"/>
        </w:rPr>
        <w:t xml:space="preserve"> </w:t>
      </w:r>
      <w:r w:rsidRPr="00C333A7">
        <w:rPr>
          <w:rFonts w:ascii="Courier New" w:hAnsi="Courier New" w:cs="Courier New"/>
        </w:rPr>
        <w:t>.GEOM</w:t>
      </w:r>
      <w:r w:rsidRPr="00E75F34">
        <w:rPr>
          <w:rFonts w:ascii="Courier New" w:hAnsi="Courier New" w:cs="Courier New"/>
        </w:rPr>
        <w:t> contained in the bank. It is reloaded</w:t>
      </w:r>
      <w:r>
        <w:rPr>
          <w:rFonts w:ascii="Courier New" w:hAnsi="Courier New" w:cs="Courier New"/>
        </w:rPr>
        <w:t xml:space="preserve"> with</w:t>
      </w:r>
      <w:r w:rsidR="00C338AA">
        <w:rPr>
          <w:rFonts w:ascii="Courier New" w:hAnsi="Courier New" w:cs="Courier New"/>
        </w:rPr>
        <w:t xml:space="preserve"> </w:t>
      </w:r>
      <w:r w:rsidR="008F192F" w:rsidRPr="00C333A7">
        <w:rPr>
          <w:rFonts w:ascii="Courier New" w:hAnsi="Courier New" w:cs="Courier New"/>
        </w:rPr>
        <w:t>command</w:t>
      </w:r>
      <w:r>
        <w:rPr>
          <w:rFonts w:ascii="Courier New" w:hAnsi="Courier New" w:cs="Courier New"/>
        </w:rPr>
        <w:t xml:space="preserve">: </w:t>
      </w:r>
    </w:p>
    <w:p w14:paraId="7C5516EC" w14:textId="0E7B8F62" w:rsidR="005C5A64" w:rsidRPr="00964A1E" w:rsidRDefault="00B16F3C" w:rsidP="006C4809">
      <w:pPr>
        <w:pStyle w:val="ListParagraph"/>
        <w:spacing w:line="240" w:lineRule="auto"/>
        <w:rPr>
          <w:rFonts w:ascii="Courier New" w:hAnsi="Courier New" w:cs="Courier New"/>
          <w:i/>
          <w:u w:val="dotted"/>
        </w:rPr>
      </w:pPr>
      <w:r w:rsidRPr="00964A1E">
        <w:rPr>
          <w:rFonts w:ascii="Courier New" w:hAnsi="Courier New" w:cs="Courier New"/>
          <w:i/>
          <w:highlight w:val="lightGray"/>
          <w:u w:val="dotted"/>
        </w:rPr>
        <w:t>I</w:t>
      </w:r>
      <w:r w:rsidR="00B72753" w:rsidRPr="00964A1E">
        <w:rPr>
          <w:rFonts w:ascii="Courier New" w:hAnsi="Courier New" w:cs="Courier New"/>
          <w:i/>
          <w:highlight w:val="lightGray"/>
          <w:u w:val="dotted"/>
        </w:rPr>
        <w:t>NPUT</w:t>
      </w:r>
    </w:p>
    <w:p w14:paraId="4F9B344C" w14:textId="77777777" w:rsidR="00B72753" w:rsidRDefault="00300D46" w:rsidP="006C4809">
      <w:pPr>
        <w:pStyle w:val="ListParagraph"/>
        <w:spacing w:line="240" w:lineRule="auto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or </w:t>
      </w:r>
    </w:p>
    <w:p w14:paraId="0F6E244E" w14:textId="35386583" w:rsidR="006C4809" w:rsidRPr="00964A1E" w:rsidRDefault="006C4809" w:rsidP="006C4809">
      <w:pPr>
        <w:pStyle w:val="ListParagraph"/>
        <w:spacing w:line="240" w:lineRule="auto"/>
        <w:rPr>
          <w:rFonts w:ascii="Courier New" w:hAnsi="Courier New" w:cs="Courier New"/>
          <w:i/>
          <w:highlight w:val="lightGray"/>
          <w:u w:val="dotted"/>
        </w:rPr>
      </w:pPr>
      <w:r w:rsidRPr="00964A1E">
        <w:rPr>
          <w:rFonts w:ascii="Courier New" w:hAnsi="Courier New" w:cs="Courier New"/>
          <w:i/>
          <w:highlight w:val="lightGray"/>
          <w:u w:val="dotted"/>
        </w:rPr>
        <w:t>I</w:t>
      </w:r>
      <w:r w:rsidR="00EB2D45" w:rsidRPr="00964A1E">
        <w:rPr>
          <w:rFonts w:ascii="Courier New" w:hAnsi="Courier New" w:cs="Courier New"/>
          <w:i/>
          <w:highlight w:val="lightGray"/>
          <w:u w:val="dotted"/>
        </w:rPr>
        <w:t>NPUT</w:t>
      </w:r>
      <w:r w:rsidRPr="00964A1E">
        <w:rPr>
          <w:rFonts w:ascii="Courier New" w:hAnsi="Courier New" w:cs="Courier New"/>
          <w:i/>
          <w:highlight w:val="lightGray"/>
          <w:u w:val="dotted"/>
        </w:rPr>
        <w:t>.</w:t>
      </w:r>
      <w:r w:rsidR="00747409" w:rsidRPr="00964A1E">
        <w:rPr>
          <w:rFonts w:ascii="Courier New" w:hAnsi="Courier New" w:cs="Courier New"/>
          <w:i/>
          <w:highlight w:val="lightGray"/>
          <w:u w:val="dotted"/>
        </w:rPr>
        <w:t>GEOM</w:t>
      </w:r>
    </w:p>
    <w:p w14:paraId="5488F834" w14:textId="092FC53B" w:rsidR="00DA0954" w:rsidRPr="00E15FCE" w:rsidRDefault="00E6517A" w:rsidP="00DA0954">
      <w:pPr>
        <w:pStyle w:val="ListParagraph"/>
        <w:rPr>
          <w:rFonts w:ascii="Courier New" w:hAnsi="Courier New" w:cs="Courier New"/>
        </w:rPr>
      </w:pPr>
      <w:r w:rsidRPr="005C5A64">
        <w:rPr>
          <w:rFonts w:ascii="Courier New" w:hAnsi="Courier New" w:cs="Courier New"/>
        </w:rPr>
        <w:t>PS</w:t>
      </w:r>
      <w:r w:rsidR="009F75E6">
        <w:rPr>
          <w:rFonts w:ascii="Courier New" w:hAnsi="Courier New" w:cs="Courier New"/>
        </w:rPr>
        <w:t xml:space="preserve">: </w:t>
      </w:r>
      <w:r w:rsidR="00B16F3C" w:rsidRPr="005C5A64">
        <w:rPr>
          <w:rFonts w:ascii="Courier New" w:hAnsi="Courier New" w:cs="Courier New"/>
        </w:rPr>
        <w:t>it could be lower case or upper case.</w:t>
      </w:r>
      <w:r w:rsidR="00C06722" w:rsidRPr="005C5A64">
        <w:rPr>
          <w:rFonts w:ascii="Courier New" w:hAnsi="Courier New" w:cs="Courier New"/>
        </w:rPr>
        <w:t xml:space="preserve"> letters can be written indifferently with uppercase or lowercase characters [except in </w:t>
      </w:r>
      <w:r w:rsidR="00C06722" w:rsidRPr="00E15FCE">
        <w:rPr>
          <w:rFonts w:ascii="Courier New" w:hAnsi="Courier New" w:cs="Courier New"/>
        </w:rPr>
        <w:t>file names under UNIX].</w:t>
      </w:r>
    </w:p>
    <w:p w14:paraId="6A15004B" w14:textId="0A12DCEC" w:rsidR="00DA0954" w:rsidRPr="00E15FCE" w:rsidRDefault="00520ED9" w:rsidP="000034CB">
      <w:pPr>
        <w:pStyle w:val="ListParagraph"/>
        <w:numPr>
          <w:ilvl w:val="0"/>
          <w:numId w:val="7"/>
        </w:numPr>
        <w:ind w:left="700"/>
        <w:rPr>
          <w:rFonts w:ascii="Courier New" w:hAnsi="Courier New" w:cs="Courier New"/>
        </w:rPr>
      </w:pPr>
      <w:r w:rsidRPr="00E15FCE">
        <w:rPr>
          <w:rFonts w:ascii="Courier New" w:hAnsi="Courier New" w:cs="Courier New"/>
        </w:rPr>
        <w:t>Mesh is described in the data set .</w:t>
      </w:r>
      <w:r w:rsidR="00800B13" w:rsidRPr="00E15FCE">
        <w:rPr>
          <w:rFonts w:ascii="Courier New" w:hAnsi="Courier New" w:cs="Courier New"/>
        </w:rPr>
        <w:t>MESH</w:t>
      </w:r>
      <w:r w:rsidR="00300233" w:rsidRPr="00E15FCE">
        <w:rPr>
          <w:rFonts w:ascii="Courier New" w:hAnsi="Courier New" w:cs="Courier New"/>
        </w:rPr>
        <w:t>, it is reloaded with</w:t>
      </w:r>
      <w:r w:rsidR="00DA0954" w:rsidRPr="00E15FCE">
        <w:rPr>
          <w:rFonts w:ascii="Courier New" w:hAnsi="Courier New" w:cs="Courier New"/>
        </w:rPr>
        <w:t xml:space="preserve"> command</w:t>
      </w:r>
      <w:r w:rsidR="00300233" w:rsidRPr="00E15FCE">
        <w:rPr>
          <w:rFonts w:ascii="Courier New" w:hAnsi="Courier New" w:cs="Courier New"/>
        </w:rPr>
        <w:t>:</w:t>
      </w:r>
    </w:p>
    <w:p w14:paraId="620A1CA6" w14:textId="430CD19B" w:rsidR="00E03304" w:rsidRPr="00E15FCE" w:rsidRDefault="00EB2D45" w:rsidP="00964A1E">
      <w:pPr>
        <w:pStyle w:val="ListParagraph"/>
        <w:spacing w:line="240" w:lineRule="auto"/>
        <w:rPr>
          <w:rFonts w:ascii="Courier New" w:hAnsi="Courier New" w:cs="Courier New"/>
          <w:i/>
          <w:highlight w:val="lightGray"/>
          <w:u w:val="dotted"/>
        </w:rPr>
      </w:pPr>
      <w:r w:rsidRPr="00E15FCE">
        <w:rPr>
          <w:rFonts w:ascii="Courier New" w:hAnsi="Courier New" w:cs="Courier New"/>
          <w:i/>
          <w:highlight w:val="lightGray"/>
          <w:u w:val="dotted"/>
        </w:rPr>
        <w:t>INPUT.MESH</w:t>
      </w:r>
    </w:p>
    <w:p w14:paraId="09E1F7C6" w14:textId="77777777" w:rsidR="00964A1E" w:rsidRPr="00E15FCE" w:rsidRDefault="00964A1E" w:rsidP="000034CB">
      <w:pPr>
        <w:pStyle w:val="ListParagraph"/>
        <w:numPr>
          <w:ilvl w:val="0"/>
          <w:numId w:val="7"/>
        </w:numPr>
        <w:ind w:left="700"/>
        <w:rPr>
          <w:rFonts w:ascii="Courier New" w:hAnsi="Courier New" w:cs="Courier New"/>
        </w:rPr>
      </w:pPr>
      <w:r w:rsidRPr="00E15FCE">
        <w:rPr>
          <w:rFonts w:ascii="Courier New" w:hAnsi="Courier New" w:cs="Courier New"/>
        </w:rPr>
        <w:t>COMMAND</w:t>
      </w:r>
    </w:p>
    <w:p w14:paraId="4B17DC84" w14:textId="7B1FB14E" w:rsidR="00DA0954" w:rsidRPr="00E15FCE" w:rsidRDefault="004D148A" w:rsidP="004C2FFD">
      <w:pPr>
        <w:pStyle w:val="ListParagraph"/>
        <w:spacing w:line="240" w:lineRule="auto"/>
        <w:ind w:left="680"/>
        <w:rPr>
          <w:rFonts w:ascii="Courier New" w:hAnsi="Courier New" w:cs="Courier New"/>
          <w:i/>
          <w:highlight w:val="lightGray"/>
          <w:u w:val="dotted"/>
        </w:rPr>
      </w:pPr>
      <w:r w:rsidRPr="00E15FCE">
        <w:rPr>
          <w:rFonts w:ascii="Courier New" w:hAnsi="Courier New" w:cs="Courier New"/>
          <w:i/>
          <w:highlight w:val="lightGray"/>
          <w:u w:val="dotted"/>
        </w:rPr>
        <w:t>INPUT.PROP</w:t>
      </w:r>
    </w:p>
    <w:p w14:paraId="703FE3B3" w14:textId="07CCDA82" w:rsidR="00964A1E" w:rsidRPr="00E15FCE" w:rsidRDefault="00964A1E" w:rsidP="004C2FFD">
      <w:pPr>
        <w:pStyle w:val="ListParagraph"/>
        <w:numPr>
          <w:ilvl w:val="0"/>
          <w:numId w:val="7"/>
        </w:numPr>
        <w:ind w:left="700"/>
        <w:rPr>
          <w:rFonts w:ascii="Courier New" w:hAnsi="Courier New" w:cs="Courier New"/>
        </w:rPr>
      </w:pPr>
      <w:r w:rsidRPr="00E15FCE">
        <w:rPr>
          <w:rFonts w:ascii="Courier New" w:hAnsi="Courier New" w:cs="Courier New"/>
        </w:rPr>
        <w:t>COMMAND</w:t>
      </w:r>
    </w:p>
    <w:p w14:paraId="0A0EA55F" w14:textId="282A0CF5" w:rsidR="004D148A" w:rsidRPr="00E15FCE" w:rsidRDefault="004D148A" w:rsidP="00964A1E">
      <w:pPr>
        <w:pStyle w:val="ListParagraph"/>
        <w:rPr>
          <w:rFonts w:ascii="Courier New" w:hAnsi="Courier New" w:cs="Courier New"/>
          <w:u w:val="dotted"/>
        </w:rPr>
      </w:pPr>
      <w:r w:rsidRPr="00E15FCE">
        <w:rPr>
          <w:rFonts w:ascii="Courier New" w:hAnsi="Courier New" w:cs="Courier New"/>
          <w:highlight w:val="lightGray"/>
          <w:u w:val="dotted"/>
        </w:rPr>
        <w:t>INPUT.BC</w:t>
      </w:r>
    </w:p>
    <w:p w14:paraId="427DC825" w14:textId="247E721C" w:rsidR="00964A1E" w:rsidRPr="00E15FCE" w:rsidRDefault="00964A1E" w:rsidP="004C2FFD">
      <w:pPr>
        <w:pStyle w:val="ListParagraph"/>
        <w:numPr>
          <w:ilvl w:val="0"/>
          <w:numId w:val="7"/>
        </w:numPr>
        <w:ind w:left="700"/>
        <w:rPr>
          <w:rFonts w:ascii="Courier New" w:hAnsi="Courier New" w:cs="Courier New"/>
          <w:u w:val="dotted"/>
        </w:rPr>
      </w:pPr>
      <w:r w:rsidRPr="00E15FCE">
        <w:rPr>
          <w:rFonts w:ascii="Courier New" w:hAnsi="Courier New" w:cs="Courier New"/>
        </w:rPr>
        <w:t>COMMAND</w:t>
      </w:r>
    </w:p>
    <w:p w14:paraId="2EB66455" w14:textId="58E774EF" w:rsidR="004D148A" w:rsidRPr="00E15FCE" w:rsidRDefault="004D148A" w:rsidP="00964A1E">
      <w:pPr>
        <w:pStyle w:val="ListParagraph"/>
        <w:rPr>
          <w:rFonts w:ascii="Courier New" w:hAnsi="Courier New" w:cs="Courier New"/>
          <w:u w:val="dotted"/>
        </w:rPr>
      </w:pPr>
      <w:r w:rsidRPr="00E15FCE">
        <w:rPr>
          <w:rFonts w:ascii="Courier New" w:hAnsi="Courier New" w:cs="Courier New"/>
          <w:highlight w:val="lightGray"/>
          <w:u w:val="dotted"/>
        </w:rPr>
        <w:t>.FIN</w:t>
      </w:r>
    </w:p>
    <w:p w14:paraId="02DA1931" w14:textId="473817F8" w:rsidR="00E15FCE" w:rsidRDefault="00E15FCE" w:rsidP="004C2FFD">
      <w:pPr>
        <w:pStyle w:val="ListParagraph"/>
        <w:numPr>
          <w:ilvl w:val="0"/>
          <w:numId w:val="7"/>
        </w:numPr>
        <w:ind w:left="700"/>
        <w:rPr>
          <w:rFonts w:ascii="Courier New" w:hAnsi="Courier New" w:cs="Courier New"/>
        </w:rPr>
      </w:pPr>
      <w:r w:rsidRPr="00E15FCE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OMMAND for analysis</w:t>
      </w:r>
    </w:p>
    <w:p w14:paraId="55435FED" w14:textId="66E397F9" w:rsidR="00000358" w:rsidRPr="00FA0080" w:rsidRDefault="00EF654F" w:rsidP="00FA0080">
      <w:pPr>
        <w:pStyle w:val="ListParagraph"/>
        <w:rPr>
          <w:rFonts w:ascii="Courier New" w:hAnsi="Courier New" w:cs="Courier New"/>
        </w:rPr>
      </w:pPr>
      <w:r w:rsidRPr="00EF654F">
        <w:rPr>
          <w:rFonts w:ascii="Courier New" w:hAnsi="Courier New" w:cs="Courier New"/>
        </w:rPr>
        <w:t>The analysis is performed with the static linear module (ASEF) (followed by the FAC run to obtain the results, by default in the procedure) in interactive mode.</w:t>
      </w:r>
    </w:p>
    <w:p w14:paraId="2D471B66" w14:textId="64F7A21A" w:rsidR="001A72D1" w:rsidRPr="00DE1D06" w:rsidRDefault="00C451D8" w:rsidP="00DE1D06">
      <w:pPr>
        <w:pStyle w:val="ListParagraph"/>
        <w:spacing w:line="240" w:lineRule="auto"/>
        <w:rPr>
          <w:rFonts w:ascii="Courier New" w:hAnsi="Courier New" w:cs="Courier New"/>
          <w:i/>
          <w:highlight w:val="lightGray"/>
          <w:u w:val="dotted"/>
        </w:rPr>
      </w:pPr>
      <w:r w:rsidRPr="00C451D8">
        <w:rPr>
          <w:rFonts w:ascii="Courier New" w:hAnsi="Courier New" w:cs="Courier New"/>
          <w:i/>
          <w:highlight w:val="lightGray"/>
          <w:u w:val="dotted"/>
        </w:rPr>
        <w:t>samcef.cmd as .\first-steps-m020.dat n 1</w:t>
      </w:r>
    </w:p>
    <w:p w14:paraId="37FC4BEE" w14:textId="039D0F93" w:rsidR="00BB6A8E" w:rsidRPr="00207CA4" w:rsidRDefault="00207CA4" w:rsidP="00C451D8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</w:t>
      </w:r>
      <w:r w:rsidR="00BB6A8E" w:rsidRPr="00207CA4">
        <w:rPr>
          <w:rFonts w:ascii="Courier New" w:hAnsi="Courier New" w:cs="Courier New"/>
        </w:rPr>
        <w:t>check *</w:t>
      </w:r>
      <w:r w:rsidRPr="00207CA4">
        <w:rPr>
          <w:rFonts w:ascii="Courier New" w:hAnsi="Courier New" w:cs="Courier New"/>
        </w:rPr>
        <w:t>.res file.</w:t>
      </w:r>
    </w:p>
    <w:p w14:paraId="4EB4C29A" w14:textId="77777777" w:rsidR="001A72D1" w:rsidRDefault="001A72D1" w:rsidP="001A72D1">
      <w:pPr>
        <w:pStyle w:val="ListParagraph"/>
        <w:rPr>
          <w:rFonts w:ascii="Courier New" w:hAnsi="Courier New" w:cs="Courier New"/>
        </w:rPr>
      </w:pPr>
      <w:r w:rsidRPr="00EF654F">
        <w:rPr>
          <w:rFonts w:ascii="Courier New" w:hAnsi="Courier New" w:cs="Courier New"/>
        </w:rPr>
        <w:t>Verification of the results file first-steps-m020</w:t>
      </w:r>
      <w:r w:rsidRPr="001377F3">
        <w:rPr>
          <w:rFonts w:ascii="Courier New" w:hAnsi="Courier New" w:cs="Courier New"/>
          <w:b/>
          <w:sz w:val="28"/>
          <w:szCs w:val="28"/>
        </w:rPr>
        <w:t>_as.res</w:t>
      </w:r>
      <w:r w:rsidRPr="00EF654F">
        <w:rPr>
          <w:rFonts w:ascii="Courier New" w:hAnsi="Courier New" w:cs="Courier New"/>
        </w:rPr>
        <w:t>: edition and search of %%% in order to find the error and warning messages.</w:t>
      </w:r>
    </w:p>
    <w:p w14:paraId="079A61DE" w14:textId="11D10C0B" w:rsidR="001A72D1" w:rsidRDefault="001A72D1" w:rsidP="001A72D1">
      <w:pPr>
        <w:pStyle w:val="ListParagraph"/>
        <w:rPr>
          <w:rFonts w:ascii="Courier New" w:hAnsi="Courier New" w:cs="Courier New"/>
        </w:rPr>
      </w:pPr>
    </w:p>
    <w:p w14:paraId="1BC7BB2B" w14:textId="58642ACD" w:rsidR="00C531AB" w:rsidRDefault="00C531AB" w:rsidP="001A72D1">
      <w:pPr>
        <w:pStyle w:val="ListParagraph"/>
        <w:rPr>
          <w:rFonts w:ascii="Courier New" w:hAnsi="Courier New" w:cs="Courier New"/>
        </w:rPr>
      </w:pPr>
      <w:r w:rsidRPr="00EF654F">
        <w:rPr>
          <w:rFonts w:ascii="Courier New" w:hAnsi="Courier New" w:cs="Courier New"/>
        </w:rPr>
        <w:t>%%%</w:t>
      </w:r>
    </w:p>
    <w:p w14:paraId="48A945E8" w14:textId="77777777" w:rsidR="001A72D1" w:rsidRDefault="001A72D1" w:rsidP="001A72D1">
      <w:pPr>
        <w:pStyle w:val="ListParagraph"/>
        <w:rPr>
          <w:rFonts w:ascii="Courier New" w:hAnsi="Courier New" w:cs="Courier New"/>
        </w:rPr>
      </w:pPr>
      <w:r w:rsidRPr="00000358">
        <w:rPr>
          <w:rFonts w:ascii="Courier New" w:hAnsi="Courier New" w:cs="Courier New"/>
        </w:rPr>
        <w:t xml:space="preserve">0DIAGNOSTICS:     0 WARNING(S),     </w:t>
      </w:r>
      <w:r w:rsidRPr="00DF14B7">
        <w:rPr>
          <w:rFonts w:ascii="Courier New" w:hAnsi="Courier New" w:cs="Courier New"/>
          <w:color w:val="FF0000"/>
        </w:rPr>
        <w:t>0 ERROR(S)</w:t>
      </w:r>
    </w:p>
    <w:p w14:paraId="4EEF55A0" w14:textId="77777777" w:rsidR="001A72D1" w:rsidRPr="00C451D8" w:rsidRDefault="001A72D1" w:rsidP="00C451D8">
      <w:pPr>
        <w:pStyle w:val="ListParagraph"/>
        <w:spacing w:line="240" w:lineRule="auto"/>
        <w:rPr>
          <w:rFonts w:ascii="Courier New" w:hAnsi="Courier New" w:cs="Courier New"/>
          <w:i/>
          <w:highlight w:val="lightGray"/>
          <w:u w:val="dotted"/>
        </w:rPr>
      </w:pPr>
    </w:p>
    <w:p w14:paraId="25CB49A8" w14:textId="128003FC" w:rsidR="00F44941" w:rsidRDefault="000034CB" w:rsidP="000034CB">
      <w:pPr>
        <w:pStyle w:val="ListParagraph"/>
        <w:numPr>
          <w:ilvl w:val="0"/>
          <w:numId w:val="7"/>
        </w:numPr>
        <w:ind w:left="700"/>
        <w:rPr>
          <w:rFonts w:ascii="Courier New" w:hAnsi="Courier New" w:cs="Courier New"/>
        </w:rPr>
      </w:pPr>
      <w:r w:rsidRPr="000034CB">
        <w:rPr>
          <w:rFonts w:ascii="Courier New" w:hAnsi="Courier New" w:cs="Courier New"/>
        </w:rPr>
        <w:t>To reload the model from the database</w:t>
      </w:r>
      <w:r w:rsidR="005A4B66">
        <w:rPr>
          <w:rFonts w:ascii="Courier New" w:hAnsi="Courier New" w:cs="Courier New"/>
        </w:rPr>
        <w:t xml:space="preserve"> with command,</w:t>
      </w:r>
    </w:p>
    <w:p w14:paraId="54259CEF" w14:textId="26A21B56" w:rsidR="005A4B66" w:rsidRDefault="005A4B66" w:rsidP="00B6140D">
      <w:pPr>
        <w:pStyle w:val="ListParagraph"/>
        <w:spacing w:line="240" w:lineRule="auto"/>
        <w:rPr>
          <w:rFonts w:ascii="Courier New" w:hAnsi="Courier New" w:cs="Courier New"/>
          <w:i/>
          <w:highlight w:val="lightGray"/>
          <w:u w:val="dotted"/>
        </w:rPr>
      </w:pPr>
      <w:r w:rsidRPr="00B6140D">
        <w:rPr>
          <w:rFonts w:ascii="Courier New" w:hAnsi="Courier New" w:cs="Courier New"/>
          <w:i/>
          <w:highlight w:val="lightGray"/>
          <w:u w:val="dotted"/>
        </w:rPr>
        <w:t>.DOC DB</w:t>
      </w:r>
    </w:p>
    <w:p w14:paraId="33FF8886" w14:textId="4FCE470F" w:rsidR="00B6140D" w:rsidRPr="00FF531F" w:rsidRDefault="00B6140D" w:rsidP="00FF531F">
      <w:pPr>
        <w:pStyle w:val="ListParagraph"/>
        <w:ind w:left="700"/>
        <w:rPr>
          <w:rFonts w:ascii="Courier New" w:hAnsi="Courier New" w:cs="Courier New"/>
        </w:rPr>
      </w:pPr>
      <w:r w:rsidRPr="00FF531F">
        <w:rPr>
          <w:rFonts w:ascii="Courier New" w:hAnsi="Courier New" w:cs="Courier New"/>
        </w:rPr>
        <w:t xml:space="preserve">Or </w:t>
      </w:r>
    </w:p>
    <w:p w14:paraId="1164811F" w14:textId="2D99E27D" w:rsidR="00B6140D" w:rsidRPr="00B6140D" w:rsidRDefault="00B6140D" w:rsidP="00B6140D">
      <w:pPr>
        <w:pStyle w:val="ListParagraph"/>
        <w:spacing w:line="240" w:lineRule="auto"/>
        <w:rPr>
          <w:rFonts w:ascii="Courier New" w:hAnsi="Courier New" w:cs="Courier New"/>
          <w:i/>
          <w:highlight w:val="lightGray"/>
          <w:u w:val="dotted"/>
        </w:rPr>
      </w:pPr>
      <w:r w:rsidRPr="00B6140D">
        <w:rPr>
          <w:rFonts w:ascii="Courier New" w:hAnsi="Courier New" w:cs="Courier New"/>
          <w:i/>
          <w:highlight w:val="lightGray"/>
          <w:u w:val="dotted"/>
        </w:rPr>
        <w:t>.DOC DB</w:t>
      </w:r>
      <w:r>
        <w:rPr>
          <w:rFonts w:ascii="Courier New" w:hAnsi="Courier New" w:cs="Courier New"/>
          <w:i/>
          <w:highlight w:val="lightGray"/>
          <w:u w:val="dotted"/>
        </w:rPr>
        <w:t xml:space="preserve"> </w:t>
      </w:r>
      <w:r w:rsidR="0006167E">
        <w:rPr>
          <w:rFonts w:ascii="Courier New" w:hAnsi="Courier New" w:cs="Courier New"/>
          <w:i/>
          <w:highlight w:val="lightGray"/>
          <w:u w:val="dotted"/>
        </w:rPr>
        <w:t>“</w:t>
      </w:r>
      <w:r w:rsidR="0006167E" w:rsidRPr="002C4FE4">
        <w:rPr>
          <w:rFonts w:ascii="Courier New" w:hAnsi="Courier New" w:cs="Courier New"/>
          <w:i/>
          <w:highlight w:val="lightGray"/>
          <w:u w:val="dotted"/>
        </w:rPr>
        <w:t>first-steps-m020.sdb</w:t>
      </w:r>
      <w:r w:rsidR="0006167E">
        <w:rPr>
          <w:rFonts w:ascii="Courier New" w:hAnsi="Courier New" w:cs="Courier New"/>
          <w:i/>
          <w:highlight w:val="lightGray"/>
          <w:u w:val="dotted"/>
        </w:rPr>
        <w:t>”</w:t>
      </w:r>
    </w:p>
    <w:p w14:paraId="3788FBF7" w14:textId="64FB226C" w:rsidR="00B6140D" w:rsidRPr="00B6140D" w:rsidRDefault="00B6140D" w:rsidP="00B6140D">
      <w:pPr>
        <w:pStyle w:val="ListParagraph"/>
        <w:spacing w:line="240" w:lineRule="auto"/>
        <w:rPr>
          <w:rFonts w:ascii="Courier New" w:hAnsi="Courier New" w:cs="Courier New"/>
          <w:i/>
          <w:highlight w:val="lightGray"/>
          <w:u w:val="dotted"/>
        </w:rPr>
      </w:pPr>
    </w:p>
    <w:p w14:paraId="0095B288" w14:textId="75F1B443" w:rsidR="00B6140D" w:rsidRPr="00BC709A" w:rsidRDefault="00701325" w:rsidP="00BC709A">
      <w:pPr>
        <w:pStyle w:val="ListParagraph"/>
        <w:ind w:left="700"/>
        <w:rPr>
          <w:rFonts w:ascii="Courier New" w:hAnsi="Courier New" w:cs="Courier New"/>
        </w:rPr>
      </w:pPr>
      <w:r w:rsidRPr="00701325">
        <w:rPr>
          <w:rFonts w:ascii="Courier New" w:hAnsi="Courier New" w:cs="Courier New"/>
        </w:rPr>
        <w:t>first-steps-m020.sdb</w:t>
      </w:r>
      <w:r w:rsidR="00B6140D">
        <w:rPr>
          <w:rFonts w:ascii="Courier New" w:hAnsi="Courier New" w:cs="Courier New"/>
        </w:rPr>
        <w:t xml:space="preserve"> will be loaded.</w:t>
      </w:r>
    </w:p>
    <w:p w14:paraId="1A877E79" w14:textId="52543585" w:rsidR="001A601E" w:rsidRPr="00951AFA" w:rsidRDefault="005274A1" w:rsidP="001A601E">
      <w:pPr>
        <w:pStyle w:val="ListParagraph"/>
        <w:numPr>
          <w:ilvl w:val="0"/>
          <w:numId w:val="7"/>
        </w:numPr>
        <w:ind w:left="700"/>
        <w:rPr>
          <w:rFonts w:ascii="Courier New" w:hAnsi="Courier New" w:cs="Courier New"/>
        </w:rPr>
      </w:pPr>
      <w:r w:rsidRPr="0072741B">
        <w:rPr>
          <w:rFonts w:ascii="Courier New" w:hAnsi="Courier New" w:cs="Courier New"/>
          <w:i/>
          <w:u w:val="dotted"/>
          <w:shd w:val="pct15" w:color="auto" w:fill="FFFFFF"/>
        </w:rPr>
        <w:t>.DES</w:t>
      </w:r>
      <w:r w:rsidRPr="00951AFA">
        <w:rPr>
          <w:rFonts w:ascii="Courier New" w:hAnsi="Courier New" w:cs="Courier New"/>
        </w:rPr>
        <w:t xml:space="preserve"> is to display the figure.</w:t>
      </w:r>
    </w:p>
    <w:p w14:paraId="03961E10" w14:textId="0664E21F" w:rsidR="005274A1" w:rsidRPr="00635F6D" w:rsidRDefault="005274A1" w:rsidP="00635F6D">
      <w:pPr>
        <w:pStyle w:val="ListParagraph"/>
        <w:spacing w:line="240" w:lineRule="auto"/>
        <w:rPr>
          <w:rFonts w:ascii="Courier New" w:hAnsi="Courier New" w:cs="Courier New"/>
          <w:i/>
          <w:highlight w:val="lightGray"/>
          <w:u w:val="dotted"/>
        </w:rPr>
      </w:pPr>
      <w:r w:rsidRPr="00635F6D">
        <w:rPr>
          <w:rFonts w:ascii="Courier New" w:hAnsi="Courier New" w:cs="Courier New"/>
          <w:i/>
          <w:highlight w:val="lightGray"/>
          <w:u w:val="dotted"/>
        </w:rPr>
        <w:t xml:space="preserve">Code 163 </w:t>
      </w:r>
      <w:proofErr w:type="spellStart"/>
      <w:r w:rsidRPr="00635F6D">
        <w:rPr>
          <w:rFonts w:ascii="Courier New" w:hAnsi="Courier New" w:cs="Courier New"/>
          <w:i/>
          <w:highlight w:val="lightGray"/>
          <w:u w:val="dotted"/>
        </w:rPr>
        <w:t>vect</w:t>
      </w:r>
      <w:proofErr w:type="spellEnd"/>
      <w:r w:rsidRPr="00635F6D">
        <w:rPr>
          <w:rFonts w:ascii="Courier New" w:hAnsi="Courier New" w:cs="Courier New"/>
          <w:i/>
          <w:highlight w:val="lightGray"/>
          <w:u w:val="dotted"/>
        </w:rPr>
        <w:t xml:space="preserve"> </w:t>
      </w:r>
      <w:proofErr w:type="spellStart"/>
      <w:r w:rsidRPr="00635F6D">
        <w:rPr>
          <w:rFonts w:ascii="Courier New" w:hAnsi="Courier New" w:cs="Courier New"/>
          <w:i/>
          <w:highlight w:val="lightGray"/>
          <w:u w:val="dotted"/>
        </w:rPr>
        <w:t>depl;vi</w:t>
      </w:r>
      <w:proofErr w:type="spellEnd"/>
    </w:p>
    <w:p w14:paraId="1B288549" w14:textId="77777777" w:rsidR="005274A1" w:rsidRDefault="00722EA0" w:rsidP="005274A1">
      <w:pPr>
        <w:pStyle w:val="ListParagraph"/>
        <w:rPr>
          <w:rStyle w:val="Hyperlink"/>
          <w:rFonts w:ascii="Courier New" w:hAnsi="Courier New" w:cs="Courier New"/>
        </w:rPr>
      </w:pPr>
      <w:hyperlink r:id="rId68" w:history="1">
        <w:r w:rsidR="005274A1" w:rsidRPr="00DA3EEB">
          <w:rPr>
            <w:rStyle w:val="Hyperlink"/>
            <w:rFonts w:ascii="Courier New" w:hAnsi="Courier New" w:cs="Courier New"/>
          </w:rPr>
          <w:t>Nodal results post-processing</w:t>
        </w:r>
      </w:hyperlink>
    </w:p>
    <w:p w14:paraId="0169E09A" w14:textId="2ED8C1D8" w:rsidR="002B0A75" w:rsidRPr="000A08DE" w:rsidRDefault="00722EA0" w:rsidP="000A08DE">
      <w:pPr>
        <w:pStyle w:val="ListParagraph"/>
        <w:ind w:left="360" w:firstLine="340"/>
        <w:rPr>
          <w:rFonts w:ascii="Courier New" w:hAnsi="Courier New" w:cs="Courier New"/>
          <w:color w:val="0000FF"/>
          <w:u w:val="single"/>
        </w:rPr>
      </w:pPr>
      <w:hyperlink r:id="rId69" w:anchor="code" w:history="1">
        <w:r w:rsidR="005274A1" w:rsidRPr="00DA3EEB">
          <w:rPr>
            <w:rStyle w:val="Hyperlink"/>
            <w:rFonts w:ascii="Courier New" w:hAnsi="Courier New" w:cs="Courier New"/>
          </w:rPr>
          <w:t>Element results post-processing</w:t>
        </w:r>
      </w:hyperlink>
    </w:p>
    <w:p w14:paraId="44774BE0" w14:textId="2A4339AF" w:rsidR="00635F6D" w:rsidRPr="00635F6D" w:rsidRDefault="00635F6D" w:rsidP="00635F6D">
      <w:pPr>
        <w:pStyle w:val="ListParagraph"/>
        <w:numPr>
          <w:ilvl w:val="0"/>
          <w:numId w:val="7"/>
        </w:numPr>
        <w:ind w:left="700"/>
        <w:rPr>
          <w:rFonts w:ascii="Courier New" w:hAnsi="Courier New" w:cs="Courier New"/>
        </w:rPr>
      </w:pPr>
      <w:r w:rsidRPr="00635F6D">
        <w:rPr>
          <w:rFonts w:ascii="Courier New" w:hAnsi="Courier New" w:cs="Courier New"/>
        </w:rPr>
        <w:t>command to check results.</w:t>
      </w:r>
    </w:p>
    <w:p w14:paraId="73CA5A91" w14:textId="1F7AC8D5" w:rsidR="002B0A75" w:rsidRPr="00635F6D" w:rsidRDefault="002B0A75" w:rsidP="007F496A">
      <w:pPr>
        <w:spacing w:line="240" w:lineRule="auto"/>
        <w:ind w:firstLine="340"/>
        <w:rPr>
          <w:rFonts w:ascii="Courier New" w:hAnsi="Courier New" w:cs="Courier New"/>
          <w:i/>
          <w:highlight w:val="lightGray"/>
          <w:u w:val="dotted"/>
        </w:rPr>
      </w:pPr>
      <w:r w:rsidRPr="00635F6D">
        <w:rPr>
          <w:rFonts w:ascii="Courier New" w:hAnsi="Courier New" w:cs="Courier New"/>
          <w:i/>
          <w:highlight w:val="lightGray"/>
          <w:u w:val="dotted"/>
        </w:rPr>
        <w:t>List</w:t>
      </w:r>
    </w:p>
    <w:p w14:paraId="2E607DD0" w14:textId="589AC0FB" w:rsidR="002B0A75" w:rsidRPr="00635F6D" w:rsidRDefault="009821D4" w:rsidP="007F496A">
      <w:pPr>
        <w:spacing w:line="240" w:lineRule="auto"/>
        <w:ind w:firstLine="340"/>
        <w:rPr>
          <w:rFonts w:ascii="Courier New" w:hAnsi="Courier New" w:cs="Courier New"/>
          <w:i/>
          <w:highlight w:val="lightGray"/>
          <w:u w:val="dotted"/>
        </w:rPr>
      </w:pPr>
      <w:r w:rsidRPr="00635F6D">
        <w:rPr>
          <w:rFonts w:ascii="Courier New" w:hAnsi="Courier New" w:cs="Courier New"/>
          <w:i/>
          <w:highlight w:val="lightGray"/>
          <w:u w:val="dotted"/>
        </w:rPr>
        <w:t>Code 1411;vi</w:t>
      </w:r>
    </w:p>
    <w:p w14:paraId="2CED346E" w14:textId="15577058" w:rsidR="009821D4" w:rsidRPr="00635F6D" w:rsidRDefault="00DF532D" w:rsidP="007F496A">
      <w:pPr>
        <w:spacing w:line="240" w:lineRule="auto"/>
        <w:ind w:firstLine="340"/>
        <w:rPr>
          <w:rFonts w:ascii="Courier New" w:hAnsi="Courier New" w:cs="Courier New"/>
          <w:i/>
          <w:highlight w:val="lightGray"/>
          <w:u w:val="dotted"/>
        </w:rPr>
      </w:pPr>
      <w:r w:rsidRPr="00635F6D">
        <w:rPr>
          <w:rFonts w:ascii="Courier New" w:hAnsi="Courier New" w:cs="Courier New"/>
          <w:i/>
          <w:highlight w:val="lightGray"/>
          <w:u w:val="dotted"/>
        </w:rPr>
        <w:lastRenderedPageBreak/>
        <w:t>L</w:t>
      </w:r>
      <w:r w:rsidR="002B0A75" w:rsidRPr="00635F6D">
        <w:rPr>
          <w:rFonts w:ascii="Courier New" w:hAnsi="Courier New" w:cs="Courier New"/>
          <w:i/>
          <w:highlight w:val="lightGray"/>
          <w:u w:val="dotted"/>
        </w:rPr>
        <w:t>ist</w:t>
      </w:r>
      <w:r w:rsidRPr="00635F6D">
        <w:rPr>
          <w:rFonts w:ascii="Courier New" w:hAnsi="Courier New" w:cs="Courier New"/>
          <w:i/>
          <w:highlight w:val="lightGray"/>
          <w:u w:val="dotted"/>
        </w:rPr>
        <w:t xml:space="preserve"> des</w:t>
      </w:r>
    </w:p>
    <w:p w14:paraId="567D977D" w14:textId="676F3CFE" w:rsidR="00877458" w:rsidRDefault="00877458" w:rsidP="007F496A">
      <w:pPr>
        <w:spacing w:line="240" w:lineRule="auto"/>
        <w:ind w:firstLine="340"/>
        <w:rPr>
          <w:rFonts w:ascii="Courier New" w:hAnsi="Courier New" w:cs="Courier New"/>
        </w:rPr>
      </w:pPr>
      <w:r w:rsidRPr="00635F6D">
        <w:rPr>
          <w:rFonts w:ascii="Courier New" w:hAnsi="Courier New" w:cs="Courier New"/>
          <w:i/>
          <w:highlight w:val="lightGray"/>
          <w:u w:val="dotted"/>
        </w:rPr>
        <w:t>.</w:t>
      </w:r>
      <w:proofErr w:type="spellStart"/>
      <w:r w:rsidRPr="00635F6D">
        <w:rPr>
          <w:rFonts w:ascii="Courier New" w:hAnsi="Courier New" w:cs="Courier New"/>
          <w:i/>
          <w:highlight w:val="lightGray"/>
          <w:u w:val="dotted"/>
        </w:rPr>
        <w:t>sto</w:t>
      </w:r>
      <w:proofErr w:type="spellEnd"/>
      <w:r w:rsidR="00372118" w:rsidRPr="00635F6D">
        <w:rPr>
          <w:rFonts w:ascii="Courier New" w:hAnsi="Courier New" w:cs="Courier New"/>
          <w:i/>
          <w:u w:val="dotted"/>
        </w:rPr>
        <w:t xml:space="preserve"> </w:t>
      </w:r>
      <w:r w:rsidRPr="00635F6D">
        <w:rPr>
          <w:rFonts w:ascii="Courier New" w:hAnsi="Courier New" w:cs="Courier New"/>
        </w:rPr>
        <w:t>and save</w:t>
      </w:r>
      <w:r w:rsidR="002C56FB" w:rsidRPr="00635F6D">
        <w:rPr>
          <w:rFonts w:ascii="Courier New" w:hAnsi="Courier New" w:cs="Courier New"/>
        </w:rPr>
        <w:t>/quit</w:t>
      </w:r>
    </w:p>
    <w:p w14:paraId="3183CCAB" w14:textId="77777777" w:rsidR="00D82534" w:rsidRPr="00635F6D" w:rsidRDefault="00D82534" w:rsidP="007F496A">
      <w:pPr>
        <w:spacing w:line="240" w:lineRule="auto"/>
        <w:ind w:firstLine="340"/>
        <w:rPr>
          <w:rFonts w:ascii="Courier New" w:hAnsi="Courier New" w:cs="Courier New"/>
          <w:i/>
          <w:highlight w:val="lightGray"/>
          <w:u w:val="dotted"/>
        </w:rPr>
      </w:pPr>
    </w:p>
    <w:p w14:paraId="06883584" w14:textId="4DB109E5" w:rsidR="00372118" w:rsidRPr="00372118" w:rsidRDefault="00372118" w:rsidP="00372118">
      <w:pPr>
        <w:rPr>
          <w:rFonts w:ascii="Courier New" w:hAnsi="Courier New" w:cs="Courier New"/>
          <w:b/>
          <w:sz w:val="28"/>
          <w:szCs w:val="28"/>
        </w:rPr>
      </w:pPr>
      <w:r w:rsidRPr="00372118">
        <w:rPr>
          <w:rFonts w:ascii="Courier New" w:hAnsi="Courier New" w:cs="Courier New"/>
          <w:b/>
          <w:sz w:val="28"/>
          <w:szCs w:val="28"/>
        </w:rPr>
        <w:t>How to reproduce a PR?</w:t>
      </w:r>
    </w:p>
    <w:p w14:paraId="1BD564F2" w14:textId="45C3B822" w:rsidR="00372118" w:rsidRDefault="00722EA0" w:rsidP="00372118">
      <w:pPr>
        <w:rPr>
          <w:rFonts w:ascii="Courier New" w:hAnsi="Courier New" w:cs="Courier New"/>
        </w:rPr>
      </w:pPr>
      <w:hyperlink r:id="rId70" w:history="1">
        <w:r w:rsidR="006B4E90" w:rsidRPr="003A6331">
          <w:rPr>
            <w:rStyle w:val="Hyperlink"/>
            <w:rFonts w:ascii="Courier New" w:hAnsi="Courier New" w:cs="Courier New"/>
          </w:rPr>
          <w:t>9613899</w:t>
        </w:r>
      </w:hyperlink>
    </w:p>
    <w:p w14:paraId="7ACA1840" w14:textId="4950C09A" w:rsidR="00BC1B66" w:rsidRDefault="00BC1B66" w:rsidP="003721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could reproduce this </w:t>
      </w:r>
      <w:proofErr w:type="spellStart"/>
      <w:r>
        <w:rPr>
          <w:rFonts w:ascii="Courier New" w:hAnsi="Courier New" w:cs="Courier New"/>
        </w:rPr>
        <w:t>pr</w:t>
      </w:r>
      <w:proofErr w:type="spellEnd"/>
      <w:r>
        <w:rPr>
          <w:rFonts w:ascii="Courier New" w:hAnsi="Courier New" w:cs="Courier New"/>
        </w:rPr>
        <w:t>, with command:</w:t>
      </w:r>
    </w:p>
    <w:p w14:paraId="39F9AEFC" w14:textId="2A8902F1" w:rsidR="00BC1B66" w:rsidRDefault="00BC1B66" w:rsidP="0037211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Samcef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</w:t>
      </w:r>
      <w:proofErr w:type="spellEnd"/>
      <w:r>
        <w:rPr>
          <w:rFonts w:ascii="Courier New" w:hAnsi="Courier New" w:cs="Courier New"/>
        </w:rPr>
        <w:t>, me flex</w:t>
      </w:r>
    </w:p>
    <w:p w14:paraId="6542ABC5" w14:textId="77777777" w:rsidR="00BC1B66" w:rsidRDefault="00BC1B66" w:rsidP="00372118">
      <w:pPr>
        <w:rPr>
          <w:rFonts w:ascii="Courier New" w:hAnsi="Courier New" w:cs="Courier New"/>
        </w:rPr>
      </w:pPr>
    </w:p>
    <w:p w14:paraId="007BC493" w14:textId="1B0FD450" w:rsidR="00BC1B66" w:rsidRPr="00372118" w:rsidRDefault="00BC1B66" w:rsidP="00372118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</w:rPr>
        <w:object w:dxaOrig="1531" w:dyaOrig="1111" w14:anchorId="5FFAF7E7">
          <v:shape id="_x0000_i1035" type="#_x0000_t75" style="width:76.3pt;height:55.9pt" o:ole="">
            <v:imagedata r:id="rId71" o:title=""/>
          </v:shape>
          <o:OLEObject Type="Embed" ProgID="Package" ShapeID="_x0000_i1035" DrawAspect="Icon" ObjectID="_1660414292" r:id="rId72"/>
        </w:object>
      </w:r>
      <w:r>
        <w:rPr>
          <w:rFonts w:ascii="Courier New" w:hAnsi="Courier New" w:cs="Courier New"/>
        </w:rPr>
        <w:object w:dxaOrig="1531" w:dyaOrig="1111" w14:anchorId="4C4B5588">
          <v:shape id="_x0000_i1036" type="#_x0000_t75" style="width:76.3pt;height:55.9pt" o:ole="">
            <v:imagedata r:id="rId73" o:title=""/>
          </v:shape>
          <o:OLEObject Type="Embed" ProgID="Package" ShapeID="_x0000_i1036" DrawAspect="Icon" ObjectID="_1660414293" r:id="rId74"/>
        </w:object>
      </w:r>
    </w:p>
    <w:p w14:paraId="4FA9F957" w14:textId="00F0CABA" w:rsidR="00163989" w:rsidRDefault="00163989" w:rsidP="007D212F">
      <w:pPr>
        <w:rPr>
          <w:rFonts w:ascii="Courier New" w:hAnsi="Courier New" w:cs="Courier New"/>
        </w:rPr>
      </w:pPr>
    </w:p>
    <w:p w14:paraId="21FD63FA" w14:textId="41BC7913" w:rsidR="00103108" w:rsidRDefault="00103108">
      <w:pPr>
        <w:rPr>
          <w:rFonts w:ascii="Courier New" w:hAnsi="Courier New" w:cs="Courier New"/>
          <w:b/>
          <w:sz w:val="28"/>
          <w:szCs w:val="28"/>
        </w:rPr>
      </w:pPr>
      <w:r w:rsidRPr="00742384">
        <w:rPr>
          <w:rFonts w:ascii="Courier New" w:hAnsi="Courier New" w:cs="Courier New"/>
          <w:b/>
          <w:sz w:val="28"/>
          <w:szCs w:val="28"/>
        </w:rPr>
        <w:t>Useful links</w:t>
      </w:r>
    </w:p>
    <w:p w14:paraId="1D08F949" w14:textId="77777777" w:rsidR="00DA3EEB" w:rsidRDefault="00722EA0" w:rsidP="00BB4AB0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75" w:history="1">
        <w:proofErr w:type="spellStart"/>
        <w:r w:rsidR="00BB4AB0" w:rsidRPr="00DA3EEB">
          <w:rPr>
            <w:rStyle w:val="Hyperlink"/>
            <w:rFonts w:ascii="Courier New" w:hAnsi="Courier New" w:cs="Courier New"/>
          </w:rPr>
          <w:t>Simcenter</w:t>
        </w:r>
        <w:proofErr w:type="spellEnd"/>
        <w:r w:rsidR="00BB4AB0" w:rsidRPr="00DA3EEB">
          <w:rPr>
            <w:rStyle w:val="Hyperlink"/>
            <w:rFonts w:ascii="Courier New" w:hAnsi="Courier New" w:cs="Courier New"/>
          </w:rPr>
          <w:t> </w:t>
        </w:r>
        <w:proofErr w:type="spellStart"/>
        <w:r w:rsidR="00BB4AB0" w:rsidRPr="00DA3EEB">
          <w:rPr>
            <w:rStyle w:val="Hyperlink"/>
            <w:rFonts w:ascii="Courier New" w:hAnsi="Courier New" w:cs="Courier New"/>
          </w:rPr>
          <w:t>Samcef</w:t>
        </w:r>
        <w:proofErr w:type="spellEnd"/>
      </w:hyperlink>
    </w:p>
    <w:p w14:paraId="64FFE06D" w14:textId="77777777" w:rsidR="00DA3EEB" w:rsidRDefault="00722EA0" w:rsidP="007E1AD5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76" w:history="1">
        <w:r w:rsidR="00BB4AB0" w:rsidRPr="00DA3EEB">
          <w:rPr>
            <w:rStyle w:val="Hyperlink"/>
            <w:rFonts w:ascii="Courier New" w:hAnsi="Courier New" w:cs="Courier New"/>
          </w:rPr>
          <w:t>First example in command mode</w:t>
        </w:r>
      </w:hyperlink>
    </w:p>
    <w:p w14:paraId="56B04998" w14:textId="77777777" w:rsidR="00DA3EEB" w:rsidRDefault="00722EA0" w:rsidP="00BB4AB0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77" w:history="1">
        <w:r w:rsidR="00BB4AB0" w:rsidRPr="00DA3EEB">
          <w:rPr>
            <w:rStyle w:val="Hyperlink"/>
            <w:rFonts w:ascii="Courier New" w:hAnsi="Courier New" w:cs="Courier New"/>
          </w:rPr>
          <w:t>Command mode</w:t>
        </w:r>
      </w:hyperlink>
    </w:p>
    <w:p w14:paraId="15BFA4CA" w14:textId="77777777" w:rsidR="00DA3EEB" w:rsidRDefault="00722EA0" w:rsidP="00BB4AB0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78" w:history="1">
        <w:r w:rsidR="00EC13B7" w:rsidRPr="00DA3EEB">
          <w:rPr>
            <w:rStyle w:val="Hyperlink"/>
            <w:rFonts w:ascii="Courier New" w:hAnsi="Courier New" w:cs="Courier New"/>
          </w:rPr>
          <w:t xml:space="preserve">Running </w:t>
        </w:r>
        <w:proofErr w:type="spellStart"/>
        <w:r w:rsidR="00EC13B7" w:rsidRPr="00DA3EEB">
          <w:rPr>
            <w:rStyle w:val="Hyperlink"/>
            <w:rFonts w:ascii="Courier New" w:hAnsi="Courier New" w:cs="Courier New"/>
          </w:rPr>
          <w:t>samcef</w:t>
        </w:r>
        <w:proofErr w:type="spellEnd"/>
      </w:hyperlink>
    </w:p>
    <w:p w14:paraId="3BD84FBD" w14:textId="77777777" w:rsidR="00DA3EEB" w:rsidRDefault="00EC13B7" w:rsidP="00BB4AB0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r w:rsidRPr="00DA3EEB">
        <w:rPr>
          <w:rStyle w:val="Hyperlink"/>
          <w:rFonts w:ascii="Courier New" w:hAnsi="Courier New" w:cs="Courier New"/>
        </w:rPr>
        <w:t xml:space="preserve">Access to </w:t>
      </w:r>
      <w:hyperlink r:id="rId79" w:history="1">
        <w:proofErr w:type="spellStart"/>
        <w:r w:rsidRPr="00DA3EEB">
          <w:rPr>
            <w:rStyle w:val="Hyperlink"/>
            <w:rFonts w:ascii="Courier New" w:hAnsi="Courier New" w:cs="Courier New"/>
          </w:rPr>
          <w:t>samcef</w:t>
        </w:r>
        <w:proofErr w:type="spellEnd"/>
      </w:hyperlink>
    </w:p>
    <w:p w14:paraId="11E50B4C" w14:textId="77777777" w:rsidR="00DA3EEB" w:rsidRDefault="00722EA0" w:rsidP="00BB4AB0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80" w:history="1">
        <w:r w:rsidR="00EC13B7" w:rsidRPr="00DA3EEB">
          <w:rPr>
            <w:rStyle w:val="Hyperlink"/>
            <w:rFonts w:ascii="Courier New" w:hAnsi="Courier New" w:cs="Courier New"/>
          </w:rPr>
          <w:t>modules</w:t>
        </w:r>
      </w:hyperlink>
    </w:p>
    <w:p w14:paraId="7D6901D3" w14:textId="77777777" w:rsidR="00DA3EEB" w:rsidRDefault="00722EA0" w:rsidP="00BB4AB0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81" w:history="1">
        <w:r w:rsidR="001B7A58" w:rsidRPr="00DA3EEB">
          <w:rPr>
            <w:rStyle w:val="Hyperlink"/>
            <w:rFonts w:ascii="Courier New" w:hAnsi="Courier New" w:cs="Courier New"/>
          </w:rPr>
          <w:t>mesh</w:t>
        </w:r>
      </w:hyperlink>
    </w:p>
    <w:p w14:paraId="265BB31B" w14:textId="77777777" w:rsidR="00DA3EEB" w:rsidRDefault="00722EA0" w:rsidP="0091304D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82" w:history="1">
        <w:proofErr w:type="spellStart"/>
        <w:r w:rsidR="00811BFF" w:rsidRPr="00DA3EEB">
          <w:rPr>
            <w:rStyle w:val="Hyperlink"/>
            <w:rFonts w:ascii="Courier New" w:hAnsi="Courier New" w:cs="Courier New"/>
          </w:rPr>
          <w:t>samcef</w:t>
        </w:r>
        <w:proofErr w:type="spellEnd"/>
        <w:r w:rsidR="00811BFF" w:rsidRPr="00DA3EEB">
          <w:rPr>
            <w:rStyle w:val="Hyperlink"/>
            <w:rFonts w:ascii="Courier New" w:hAnsi="Courier New" w:cs="Courier New"/>
          </w:rPr>
          <w:t xml:space="preserve"> file types</w:t>
        </w:r>
      </w:hyperlink>
    </w:p>
    <w:p w14:paraId="75AFCC5F" w14:textId="77777777" w:rsidR="00DA3EEB" w:rsidRDefault="00722EA0" w:rsidP="0091304D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83" w:history="1">
        <w:r w:rsidR="00BB4AB0" w:rsidRPr="00DA3EEB">
          <w:rPr>
            <w:rStyle w:val="Hyperlink"/>
            <w:rFonts w:ascii="Courier New" w:hAnsi="Courier New" w:cs="Courier New"/>
          </w:rPr>
          <w:t>How to Post-process</w:t>
        </w:r>
      </w:hyperlink>
    </w:p>
    <w:p w14:paraId="195B50CC" w14:textId="1E08BA87" w:rsidR="00DA3EEB" w:rsidRDefault="00722EA0" w:rsidP="00566F1B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84" w:anchor="ReloadingCode" w:history="1">
        <w:r w:rsidR="0091304D" w:rsidRPr="00DA3EEB">
          <w:rPr>
            <w:rStyle w:val="Hyperlink"/>
            <w:rFonts w:ascii="Courier New" w:hAnsi="Courier New" w:cs="Courier New"/>
          </w:rPr>
          <w:t>DES: Display of results after computation</w:t>
        </w:r>
      </w:hyperlink>
    </w:p>
    <w:p w14:paraId="73DC401B" w14:textId="611CA630" w:rsidR="00242A19" w:rsidRPr="00242A19" w:rsidRDefault="00722EA0" w:rsidP="00242A19">
      <w:pPr>
        <w:pStyle w:val="ListParagraph"/>
        <w:numPr>
          <w:ilvl w:val="0"/>
          <w:numId w:val="8"/>
        </w:numPr>
        <w:ind w:left="360"/>
        <w:rPr>
          <w:rFonts w:ascii="Courier New" w:hAnsi="Courier New" w:cs="Courier New"/>
          <w:color w:val="0000FF"/>
          <w:u w:val="single"/>
        </w:rPr>
      </w:pPr>
      <w:hyperlink r:id="rId85" w:history="1">
        <w:r w:rsidR="00242A19" w:rsidRPr="00242A19">
          <w:rPr>
            <w:rStyle w:val="Hyperlink"/>
            <w:rFonts w:ascii="Courier New" w:hAnsi="Courier New" w:cs="Courier New"/>
          </w:rPr>
          <w:t>Post-processing</w:t>
        </w:r>
      </w:hyperlink>
    </w:p>
    <w:p w14:paraId="2543C76A" w14:textId="77777777" w:rsidR="00DA3EEB" w:rsidRDefault="00722EA0" w:rsidP="0097157D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86" w:history="1">
        <w:r w:rsidR="00566F1B" w:rsidRPr="00DA3EEB">
          <w:rPr>
            <w:rStyle w:val="Hyperlink"/>
            <w:rFonts w:ascii="Courier New" w:hAnsi="Courier New" w:cs="Courier New"/>
          </w:rPr>
          <w:t>Post-processing codes</w:t>
        </w:r>
      </w:hyperlink>
    </w:p>
    <w:p w14:paraId="661C8775" w14:textId="77777777" w:rsidR="00DA3EEB" w:rsidRDefault="00722EA0" w:rsidP="00DA3EEB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87" w:anchor="code" w:history="1">
        <w:r w:rsidR="0097157D" w:rsidRPr="00DA3EEB">
          <w:rPr>
            <w:rStyle w:val="Hyperlink"/>
            <w:rFonts w:ascii="Courier New" w:hAnsi="Courier New" w:cs="Courier New"/>
          </w:rPr>
          <w:t>Element results post-processing</w:t>
        </w:r>
      </w:hyperlink>
    </w:p>
    <w:p w14:paraId="5BA5D233" w14:textId="77777777" w:rsidR="00DA3EEB" w:rsidRDefault="00722EA0" w:rsidP="00DA3EEB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88" w:history="1">
        <w:r w:rsidR="00DA3EEB" w:rsidRPr="00DA3EEB">
          <w:rPr>
            <w:rStyle w:val="Hyperlink"/>
            <w:rFonts w:ascii="Courier New" w:hAnsi="Courier New" w:cs="Courier New"/>
          </w:rPr>
          <w:t>Nodal results post-processing</w:t>
        </w:r>
      </w:hyperlink>
    </w:p>
    <w:p w14:paraId="1AB6A57A" w14:textId="2C264EFD" w:rsidR="00DA3EEB" w:rsidRDefault="00722EA0" w:rsidP="00DA3EEB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89" w:history="1">
        <w:r w:rsidR="00DA3EEB" w:rsidRPr="00DA3EEB">
          <w:rPr>
            <w:rStyle w:val="Hyperlink"/>
            <w:rFonts w:ascii="Courier New" w:hAnsi="Courier New" w:cs="Courier New"/>
          </w:rPr>
          <w:t>Reference codes</w:t>
        </w:r>
      </w:hyperlink>
    </w:p>
    <w:p w14:paraId="4DC60EFC" w14:textId="5146D45B" w:rsidR="000A5709" w:rsidRPr="00D75FFF" w:rsidRDefault="00722EA0" w:rsidP="00D75FFF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90" w:history="1">
        <w:r w:rsidR="000A5709" w:rsidRPr="00D75FFF">
          <w:rPr>
            <w:rStyle w:val="Hyperlink"/>
            <w:rFonts w:ascii="Courier New" w:hAnsi="Courier New" w:cs="Courier New"/>
          </w:rPr>
          <w:t>Structural codes</w:t>
        </w:r>
      </w:hyperlink>
    </w:p>
    <w:p w14:paraId="24FDD9E4" w14:textId="3DA13B0C" w:rsidR="00D75FFF" w:rsidRPr="00D75FFF" w:rsidRDefault="00722EA0" w:rsidP="00D75FFF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91" w:history="1">
        <w:r w:rsidR="00D75FFF" w:rsidRPr="00D75FFF">
          <w:rPr>
            <w:rStyle w:val="Hyperlink"/>
            <w:rFonts w:ascii="Courier New" w:hAnsi="Courier New" w:cs="Courier New"/>
          </w:rPr>
          <w:t>List of all the universal and references codes</w:t>
        </w:r>
      </w:hyperlink>
    </w:p>
    <w:p w14:paraId="0651CDB2" w14:textId="7E1C62AF" w:rsidR="003B5D09" w:rsidRPr="003B5D09" w:rsidRDefault="00722EA0" w:rsidP="003B5D09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92" w:history="1">
        <w:r w:rsidR="003B5D09" w:rsidRPr="003B5D09">
          <w:rPr>
            <w:rStyle w:val="Hyperlink"/>
            <w:rFonts w:ascii="Courier New" w:hAnsi="Courier New" w:cs="Courier New"/>
          </w:rPr>
          <w:t>Storage files (POSTFAC)</w:t>
        </w:r>
      </w:hyperlink>
    </w:p>
    <w:p w14:paraId="2774CF31" w14:textId="20BF110E" w:rsidR="00A7660B" w:rsidRPr="00A7660B" w:rsidRDefault="00722EA0" w:rsidP="00A7660B">
      <w:pPr>
        <w:pStyle w:val="ListParagraph"/>
        <w:numPr>
          <w:ilvl w:val="0"/>
          <w:numId w:val="8"/>
        </w:numPr>
        <w:ind w:left="360"/>
        <w:rPr>
          <w:rStyle w:val="Hyperlink"/>
          <w:rFonts w:ascii="Courier New" w:hAnsi="Courier New" w:cs="Courier New"/>
        </w:rPr>
      </w:pPr>
      <w:hyperlink r:id="rId93" w:anchor="support" w:history="1">
        <w:r w:rsidR="00A7660B" w:rsidRPr="00A7660B">
          <w:rPr>
            <w:rStyle w:val="Hyperlink"/>
            <w:rFonts w:ascii="Courier New" w:hAnsi="Courier New" w:cs="Courier New"/>
          </w:rPr>
          <w:t>.CLX:</w:t>
        </w:r>
        <w:r w:rsidR="00BB41FB">
          <w:rPr>
            <w:rStyle w:val="Hyperlink"/>
            <w:rFonts w:ascii="Courier New" w:hAnsi="Courier New" w:cs="Courier New"/>
          </w:rPr>
          <w:t xml:space="preserve"> </w:t>
        </w:r>
        <w:r w:rsidR="00A7660B" w:rsidRPr="00A7660B">
          <w:rPr>
            <w:rStyle w:val="Hyperlink"/>
            <w:rFonts w:ascii="Courier New" w:hAnsi="Courier New" w:cs="Courier New"/>
          </w:rPr>
          <w:t>Common syntax</w:t>
        </w:r>
        <w:r w:rsidR="00A7660B">
          <w:rPr>
            <w:rStyle w:val="Hyperlink"/>
            <w:rFonts w:ascii="Courier New" w:hAnsi="Courier New" w:cs="Courier New"/>
          </w:rPr>
          <w:t xml:space="preserve"> </w:t>
        </w:r>
        <w:r w:rsidR="00A7660B" w:rsidRPr="00A7660B">
          <w:rPr>
            <w:rStyle w:val="Hyperlink"/>
            <w:rFonts w:ascii="Courier New" w:hAnsi="Courier New" w:cs="Courier New"/>
          </w:rPr>
          <w:t>for</w:t>
        </w:r>
        <w:r w:rsidR="00A7660B">
          <w:rPr>
            <w:rStyle w:val="Hyperlink"/>
            <w:rFonts w:ascii="Courier New" w:hAnsi="Courier New" w:cs="Courier New"/>
          </w:rPr>
          <w:t xml:space="preserve"> </w:t>
        </w:r>
        <w:r w:rsidR="00A7660B" w:rsidRPr="00A7660B">
          <w:rPr>
            <w:rStyle w:val="Hyperlink"/>
            <w:rFonts w:ascii="Courier New" w:hAnsi="Courier New" w:cs="Courier New"/>
          </w:rPr>
          <w:t>.CLT,</w:t>
        </w:r>
        <w:r w:rsidR="00A7660B">
          <w:rPr>
            <w:rStyle w:val="Hyperlink"/>
            <w:rFonts w:ascii="Courier New" w:hAnsi="Courier New" w:cs="Courier New"/>
          </w:rPr>
          <w:t xml:space="preserve"> </w:t>
        </w:r>
        <w:r w:rsidR="00A7660B" w:rsidRPr="00A7660B">
          <w:rPr>
            <w:rStyle w:val="Hyperlink"/>
            <w:rFonts w:ascii="Courier New" w:hAnsi="Courier New" w:cs="Courier New"/>
          </w:rPr>
          <w:t>.CLM, .CLE, .CLU, .PHP,</w:t>
        </w:r>
        <w:r w:rsidR="00A7660B">
          <w:rPr>
            <w:rStyle w:val="Hyperlink"/>
            <w:rFonts w:ascii="Courier New" w:hAnsi="Courier New" w:cs="Courier New"/>
          </w:rPr>
          <w:t xml:space="preserve"> </w:t>
        </w:r>
        <w:r w:rsidR="00A7660B" w:rsidRPr="00A7660B">
          <w:rPr>
            <w:rStyle w:val="Hyperlink"/>
            <w:rFonts w:ascii="Courier New" w:hAnsi="Courier New" w:cs="Courier New"/>
          </w:rPr>
          <w:t>.SAI, .AMO</w:t>
        </w:r>
        <w:r w:rsidR="00A7660B">
          <w:rPr>
            <w:rStyle w:val="Hyperlink"/>
            <w:rFonts w:ascii="Courier New" w:hAnsi="Courier New" w:cs="Courier New"/>
          </w:rPr>
          <w:t xml:space="preserve">, </w:t>
        </w:r>
        <w:r w:rsidR="00A7660B" w:rsidRPr="00A7660B">
          <w:rPr>
            <w:rStyle w:val="Hyperlink"/>
            <w:rFonts w:ascii="Courier New" w:hAnsi="Courier New" w:cs="Courier New"/>
          </w:rPr>
          <w:t>commands</w:t>
        </w:r>
      </w:hyperlink>
    </w:p>
    <w:p w14:paraId="54B0FC27" w14:textId="75B40E74" w:rsidR="000A5709" w:rsidRDefault="000A5709" w:rsidP="004D45A6">
      <w:pPr>
        <w:pStyle w:val="ListParagraph"/>
        <w:ind w:left="360"/>
        <w:rPr>
          <w:rStyle w:val="Hyperlink"/>
          <w:rFonts w:ascii="Courier New" w:hAnsi="Courier New" w:cs="Courier New"/>
        </w:rPr>
      </w:pPr>
    </w:p>
    <w:p w14:paraId="66C8017C" w14:textId="7310E6F5" w:rsidR="003E4B64" w:rsidRDefault="003E4B64" w:rsidP="00023BA9">
      <w:pPr>
        <w:rPr>
          <w:rStyle w:val="Hyperlink"/>
          <w:rFonts w:ascii="Courier New" w:hAnsi="Courier New" w:cs="Courier New"/>
        </w:rPr>
      </w:pPr>
    </w:p>
    <w:p w14:paraId="051E9C55" w14:textId="77777777" w:rsidR="00DA3EEB" w:rsidRPr="0097157D" w:rsidRDefault="00DA3EEB" w:rsidP="0097157D">
      <w:pPr>
        <w:rPr>
          <w:rStyle w:val="Hyperlink"/>
          <w:rFonts w:ascii="Courier New" w:hAnsi="Courier New" w:cs="Courier New"/>
        </w:rPr>
      </w:pPr>
    </w:p>
    <w:p w14:paraId="25C2BC20" w14:textId="3AB7DF68" w:rsidR="006B780F" w:rsidRDefault="006B780F" w:rsidP="00212659">
      <w:pPr>
        <w:rPr>
          <w:rFonts w:ascii="Courier New" w:hAnsi="Courier New" w:cs="Courier New"/>
        </w:rPr>
      </w:pPr>
    </w:p>
    <w:p w14:paraId="3B027312" w14:textId="68054EA8" w:rsidR="006B780F" w:rsidRDefault="006B780F" w:rsidP="00212659">
      <w:pPr>
        <w:rPr>
          <w:rFonts w:ascii="Courier New" w:hAnsi="Courier New" w:cs="Courier New"/>
        </w:rPr>
      </w:pPr>
    </w:p>
    <w:p w14:paraId="2EA76A0F" w14:textId="679C91EC" w:rsidR="006B780F" w:rsidRDefault="006B780F" w:rsidP="00212659">
      <w:pPr>
        <w:rPr>
          <w:rFonts w:ascii="Courier New" w:hAnsi="Courier New" w:cs="Courier New"/>
        </w:rPr>
      </w:pPr>
    </w:p>
    <w:p w14:paraId="534161B6" w14:textId="77777777" w:rsidR="00DD0137" w:rsidRDefault="00DD0137">
      <w:pPr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lastRenderedPageBreak/>
        <w:br w:type="page"/>
      </w:r>
    </w:p>
    <w:p w14:paraId="2E483A38" w14:textId="4AD7C8DB" w:rsidR="00212659" w:rsidRPr="008331AD" w:rsidRDefault="00212659" w:rsidP="00212659">
      <w:pPr>
        <w:rPr>
          <w:rFonts w:ascii="Courier New" w:hAnsi="Courier New" w:cs="Courier New"/>
          <w:highlight w:val="green"/>
        </w:rPr>
      </w:pPr>
      <w:r w:rsidRPr="008331AD">
        <w:rPr>
          <w:rFonts w:ascii="Courier New" w:hAnsi="Courier New" w:cs="Courier New"/>
          <w:highlight w:val="green"/>
        </w:rPr>
        <w:lastRenderedPageBreak/>
        <w:t>Installation</w:t>
      </w:r>
      <w:r w:rsidR="00D75108" w:rsidRPr="008331AD">
        <w:rPr>
          <w:rFonts w:ascii="Courier New" w:hAnsi="Courier New" w:cs="Courier New"/>
          <w:highlight w:val="green"/>
        </w:rPr>
        <w:t xml:space="preserve"> &amp; license</w:t>
      </w:r>
      <w:r w:rsidR="00FD227E">
        <w:rPr>
          <w:rFonts w:ascii="Courier New" w:hAnsi="Courier New" w:cs="Courier New"/>
          <w:highlight w:val="green"/>
        </w:rPr>
        <w:t>(done)</w:t>
      </w:r>
    </w:p>
    <w:p w14:paraId="39C18EC0" w14:textId="325CD6B9" w:rsidR="00617AAA" w:rsidRPr="008331AD" w:rsidRDefault="00617AAA" w:rsidP="00212659">
      <w:pPr>
        <w:rPr>
          <w:rFonts w:ascii="Courier New" w:hAnsi="Courier New" w:cs="Courier New"/>
          <w:highlight w:val="green"/>
        </w:rPr>
      </w:pPr>
      <w:r w:rsidRPr="008331AD">
        <w:rPr>
          <w:rFonts w:ascii="Courier New" w:hAnsi="Courier New" w:cs="Courier New"/>
          <w:highlight w:val="green"/>
        </w:rPr>
        <w:t xml:space="preserve">Windows10 and </w:t>
      </w:r>
      <w:r w:rsidR="00D53DC1" w:rsidRPr="008331AD">
        <w:rPr>
          <w:rFonts w:ascii="Courier New" w:hAnsi="Courier New" w:cs="Courier New"/>
          <w:highlight w:val="green"/>
        </w:rPr>
        <w:t>Linux</w:t>
      </w:r>
      <w:r w:rsidR="00FD227E">
        <w:rPr>
          <w:rFonts w:ascii="Courier New" w:hAnsi="Courier New" w:cs="Courier New"/>
          <w:highlight w:val="green"/>
        </w:rPr>
        <w:t>(done)</w:t>
      </w:r>
    </w:p>
    <w:p w14:paraId="028D35F3" w14:textId="2918ADB4" w:rsidR="00C70E5C" w:rsidRDefault="00C70E5C" w:rsidP="00212659">
      <w:pPr>
        <w:rPr>
          <w:rFonts w:ascii="Courier New" w:hAnsi="Courier New" w:cs="Courier New"/>
        </w:rPr>
      </w:pPr>
      <w:r w:rsidRPr="008331AD">
        <w:rPr>
          <w:rFonts w:ascii="Courier New" w:hAnsi="Courier New" w:cs="Courier New"/>
          <w:highlight w:val="green"/>
        </w:rPr>
        <w:t>Command to Run bank file</w:t>
      </w:r>
      <w:r w:rsidR="00FD227E" w:rsidRPr="00FD227E">
        <w:rPr>
          <w:rFonts w:ascii="Courier New" w:hAnsi="Courier New" w:cs="Courier New"/>
          <w:highlight w:val="green"/>
        </w:rPr>
        <w:t>(done)</w:t>
      </w:r>
    </w:p>
    <w:p w14:paraId="69002B9B" w14:textId="7352488A" w:rsidR="004A5DFC" w:rsidRPr="002B403D" w:rsidRDefault="004A5DFC" w:rsidP="00212659">
      <w:pPr>
        <w:rPr>
          <w:rFonts w:ascii="Courier New" w:hAnsi="Courier New" w:cs="Courier New"/>
          <w:highlight w:val="green"/>
        </w:rPr>
      </w:pPr>
      <w:r w:rsidRPr="002B403D">
        <w:rPr>
          <w:rFonts w:ascii="Courier New" w:hAnsi="Courier New" w:cs="Courier New"/>
          <w:highlight w:val="green"/>
        </w:rPr>
        <w:t>Output result file</w:t>
      </w:r>
    </w:p>
    <w:p w14:paraId="36B5CE2B" w14:textId="23FFBE23" w:rsidR="005B1338" w:rsidRPr="002B403D" w:rsidRDefault="005B1338" w:rsidP="005B1338">
      <w:pPr>
        <w:rPr>
          <w:rFonts w:ascii="Courier New" w:hAnsi="Courier New" w:cs="Courier New"/>
          <w:highlight w:val="green"/>
        </w:rPr>
      </w:pPr>
      <w:r w:rsidRPr="002B403D">
        <w:rPr>
          <w:rFonts w:ascii="Courier New" w:hAnsi="Courier New" w:cs="Courier New"/>
          <w:highlight w:val="green"/>
        </w:rPr>
        <w:t>D</w:t>
      </w:r>
      <w:r w:rsidRPr="002B403D">
        <w:rPr>
          <w:rFonts w:ascii="Courier New" w:hAnsi="Courier New" w:cs="Courier New" w:hint="eastAsia"/>
          <w:highlight w:val="green"/>
        </w:rPr>
        <w:t>i</w:t>
      </w:r>
      <w:r w:rsidRPr="002B403D">
        <w:rPr>
          <w:rFonts w:ascii="Courier New" w:hAnsi="Courier New" w:cs="Courier New"/>
          <w:highlight w:val="green"/>
        </w:rPr>
        <w:t>agnostics on error and warning messages</w:t>
      </w:r>
    </w:p>
    <w:p w14:paraId="252E0E39" w14:textId="26BDAABF" w:rsidR="0021117A" w:rsidRPr="002B403D" w:rsidRDefault="0021117A" w:rsidP="002B403D">
      <w:pPr>
        <w:rPr>
          <w:rFonts w:ascii="Courier New" w:hAnsi="Courier New" w:cs="Courier New"/>
          <w:highlight w:val="green"/>
        </w:rPr>
      </w:pPr>
      <w:r w:rsidRPr="002B403D">
        <w:rPr>
          <w:rFonts w:ascii="Courier New" w:hAnsi="Courier New" w:cs="Courier New"/>
          <w:highlight w:val="green"/>
        </w:rPr>
        <w:t>During modeling.</w:t>
      </w:r>
    </w:p>
    <w:p w14:paraId="2EFA21AD" w14:textId="57972948" w:rsidR="003D6397" w:rsidRPr="002B403D" w:rsidRDefault="0021117A" w:rsidP="002B403D">
      <w:pPr>
        <w:rPr>
          <w:rFonts w:ascii="Courier New" w:hAnsi="Courier New" w:cs="Courier New"/>
          <w:highlight w:val="green"/>
        </w:rPr>
      </w:pPr>
      <w:r w:rsidRPr="002B403D">
        <w:rPr>
          <w:rFonts w:ascii="Courier New" w:hAnsi="Courier New" w:cs="Courier New"/>
          <w:highlight w:val="green"/>
        </w:rPr>
        <w:t>After simulation.</w:t>
      </w:r>
    </w:p>
    <w:p w14:paraId="5D17A667" w14:textId="77777777" w:rsidR="00A41A2A" w:rsidRPr="002B403D" w:rsidRDefault="00A41A2A" w:rsidP="002B403D">
      <w:pPr>
        <w:rPr>
          <w:rFonts w:ascii="Courier New" w:hAnsi="Courier New" w:cs="Courier New"/>
        </w:rPr>
      </w:pPr>
    </w:p>
    <w:p w14:paraId="1FF50466" w14:textId="7D8CAC11" w:rsidR="005D7E79" w:rsidRPr="002B403D" w:rsidRDefault="005D7E79" w:rsidP="00212659">
      <w:pPr>
        <w:rPr>
          <w:rFonts w:ascii="Courier New" w:hAnsi="Courier New" w:cs="Courier New"/>
        </w:rPr>
      </w:pPr>
      <w:r w:rsidRPr="002B403D">
        <w:rPr>
          <w:rFonts w:ascii="Courier New" w:hAnsi="Courier New" w:cs="Courier New"/>
        </w:rPr>
        <w:t>In bank file,</w:t>
      </w:r>
    </w:p>
    <w:p w14:paraId="3C818980" w14:textId="5D9D148E" w:rsidR="00212659" w:rsidRPr="008331AD" w:rsidRDefault="0062454B" w:rsidP="00212659">
      <w:pPr>
        <w:rPr>
          <w:rFonts w:ascii="Courier New" w:hAnsi="Courier New" w:cs="Courier New"/>
          <w:highlight w:val="green"/>
        </w:rPr>
      </w:pPr>
      <w:r w:rsidRPr="008331AD">
        <w:rPr>
          <w:rFonts w:ascii="Courier New" w:hAnsi="Courier New" w:cs="Courier New"/>
          <w:highlight w:val="green"/>
        </w:rPr>
        <w:t>Geometry create/edit</w:t>
      </w:r>
      <w:r w:rsidR="00FD227E" w:rsidRPr="00FD227E">
        <w:rPr>
          <w:rFonts w:ascii="Courier New" w:hAnsi="Courier New" w:cs="Courier New"/>
          <w:highlight w:val="green"/>
        </w:rPr>
        <w:t>(done)</w:t>
      </w:r>
    </w:p>
    <w:p w14:paraId="7B045FC9" w14:textId="703EE1B1" w:rsidR="0062454B" w:rsidRPr="008331AD" w:rsidRDefault="0062454B" w:rsidP="00212659">
      <w:pPr>
        <w:rPr>
          <w:rFonts w:ascii="Courier New" w:hAnsi="Courier New" w:cs="Courier New"/>
          <w:highlight w:val="green"/>
        </w:rPr>
      </w:pPr>
      <w:r w:rsidRPr="008331AD">
        <w:rPr>
          <w:rFonts w:ascii="Courier New" w:hAnsi="Courier New" w:cs="Courier New"/>
          <w:highlight w:val="green"/>
        </w:rPr>
        <w:t>Mesh(node/element input and show)</w:t>
      </w:r>
      <w:r w:rsidR="00FD227E" w:rsidRPr="00FD227E">
        <w:rPr>
          <w:rFonts w:ascii="Courier New" w:hAnsi="Courier New" w:cs="Courier New"/>
          <w:highlight w:val="green"/>
        </w:rPr>
        <w:t xml:space="preserve"> (done)</w:t>
      </w:r>
      <w:r w:rsidRPr="008331AD">
        <w:rPr>
          <w:rFonts w:ascii="Courier New" w:hAnsi="Courier New" w:cs="Courier New"/>
          <w:highlight w:val="green"/>
        </w:rPr>
        <w:t xml:space="preserve"> </w:t>
      </w:r>
    </w:p>
    <w:p w14:paraId="017539AA" w14:textId="40E1945F" w:rsidR="00326040" w:rsidRPr="008331AD" w:rsidRDefault="00326040" w:rsidP="00212659">
      <w:pPr>
        <w:rPr>
          <w:rFonts w:ascii="Courier New" w:hAnsi="Courier New" w:cs="Courier New"/>
          <w:highlight w:val="green"/>
        </w:rPr>
      </w:pPr>
      <w:r w:rsidRPr="008331AD">
        <w:rPr>
          <w:rFonts w:ascii="Courier New" w:hAnsi="Courier New" w:cs="Courier New"/>
          <w:highlight w:val="green"/>
        </w:rPr>
        <w:t>Material(create and assign)</w:t>
      </w:r>
      <w:r w:rsidR="00FD227E" w:rsidRPr="00FD227E">
        <w:rPr>
          <w:rFonts w:ascii="Courier New" w:hAnsi="Courier New" w:cs="Courier New"/>
          <w:highlight w:val="green"/>
        </w:rPr>
        <w:t xml:space="preserve"> (done)</w:t>
      </w:r>
    </w:p>
    <w:p w14:paraId="11FF3AA4" w14:textId="61069B52" w:rsidR="00326040" w:rsidRPr="002B403D" w:rsidRDefault="00326040" w:rsidP="00212659">
      <w:pPr>
        <w:rPr>
          <w:rFonts w:ascii="Courier New" w:hAnsi="Courier New" w:cs="Courier New"/>
          <w:highlight w:val="green"/>
        </w:rPr>
      </w:pPr>
      <w:r w:rsidRPr="008331AD">
        <w:rPr>
          <w:rFonts w:ascii="Courier New" w:hAnsi="Courier New" w:cs="Courier New"/>
          <w:highlight w:val="green"/>
        </w:rPr>
        <w:t>Property(create and assign)</w:t>
      </w:r>
      <w:r w:rsidR="00FD227E" w:rsidRPr="00FD227E">
        <w:rPr>
          <w:rFonts w:ascii="Courier New" w:hAnsi="Courier New" w:cs="Courier New"/>
          <w:highlight w:val="green"/>
        </w:rPr>
        <w:t xml:space="preserve"> (done)</w:t>
      </w:r>
    </w:p>
    <w:p w14:paraId="23255F61" w14:textId="4AC7A304" w:rsidR="00326040" w:rsidRPr="002B403D" w:rsidRDefault="00481B36" w:rsidP="00212659">
      <w:pPr>
        <w:rPr>
          <w:rFonts w:ascii="Courier New" w:hAnsi="Courier New" w:cs="Courier New"/>
          <w:highlight w:val="green"/>
        </w:rPr>
      </w:pPr>
      <w:r w:rsidRPr="002B403D">
        <w:rPr>
          <w:rFonts w:ascii="Courier New" w:hAnsi="Courier New" w:cs="Courier New"/>
          <w:highlight w:val="green"/>
        </w:rPr>
        <w:t>BC(loading and constrain)</w:t>
      </w:r>
    </w:p>
    <w:p w14:paraId="67C5BA40" w14:textId="6DA6E573" w:rsidR="00110FBC" w:rsidRPr="002B403D" w:rsidRDefault="00110FBC" w:rsidP="002B403D">
      <w:pPr>
        <w:rPr>
          <w:rFonts w:ascii="Courier New" w:hAnsi="Courier New" w:cs="Courier New"/>
          <w:highlight w:val="green"/>
        </w:rPr>
      </w:pPr>
      <w:r w:rsidRPr="002B403D">
        <w:rPr>
          <w:rFonts w:ascii="Courier New" w:hAnsi="Courier New" w:cs="Courier New"/>
          <w:highlight w:val="green"/>
        </w:rPr>
        <w:t>Functions for curve.</w:t>
      </w:r>
    </w:p>
    <w:p w14:paraId="7B2D5D4C" w14:textId="56354C48" w:rsidR="00481B36" w:rsidRPr="002B403D" w:rsidRDefault="00481B36" w:rsidP="00212659">
      <w:pPr>
        <w:rPr>
          <w:rFonts w:ascii="Courier New" w:hAnsi="Courier New" w:cs="Courier New"/>
          <w:highlight w:val="green"/>
        </w:rPr>
      </w:pPr>
      <w:r w:rsidRPr="002B403D">
        <w:rPr>
          <w:rFonts w:ascii="Courier New" w:hAnsi="Courier New" w:cs="Courier New"/>
          <w:highlight w:val="green"/>
        </w:rPr>
        <w:t>Solver(control parameter)</w:t>
      </w:r>
    </w:p>
    <w:p w14:paraId="55BC49BC" w14:textId="7845549A" w:rsidR="009214F9" w:rsidRPr="002B403D" w:rsidRDefault="009214F9" w:rsidP="00212659">
      <w:pPr>
        <w:rPr>
          <w:rFonts w:ascii="Courier New" w:hAnsi="Courier New" w:cs="Courier New"/>
          <w:highlight w:val="green"/>
        </w:rPr>
      </w:pPr>
      <w:r w:rsidRPr="002B403D">
        <w:rPr>
          <w:rFonts w:ascii="Courier New" w:hAnsi="Courier New" w:cs="Courier New"/>
          <w:highlight w:val="green"/>
        </w:rPr>
        <w:t>Post(output results, save and print</w:t>
      </w:r>
      <w:r w:rsidR="00AA0F54" w:rsidRPr="002B403D">
        <w:rPr>
          <w:rFonts w:ascii="Courier New" w:hAnsi="Courier New" w:cs="Courier New"/>
          <w:highlight w:val="green"/>
        </w:rPr>
        <w:t>, static/mode/time</w:t>
      </w:r>
      <w:r w:rsidR="00800A74" w:rsidRPr="002B403D">
        <w:rPr>
          <w:rFonts w:ascii="Courier New" w:hAnsi="Courier New" w:cs="Courier New"/>
          <w:highlight w:val="green"/>
        </w:rPr>
        <w:t>, nodal/element, force</w:t>
      </w:r>
      <w:r w:rsidR="00293B7F" w:rsidRPr="002B403D">
        <w:rPr>
          <w:rFonts w:ascii="Courier New" w:hAnsi="Courier New" w:cs="Courier New"/>
          <w:highlight w:val="green"/>
        </w:rPr>
        <w:t xml:space="preserve"> moment</w:t>
      </w:r>
      <w:r w:rsidR="005548E3" w:rsidRPr="002B403D">
        <w:rPr>
          <w:rFonts w:ascii="Courier New" w:hAnsi="Courier New" w:cs="Courier New"/>
          <w:highlight w:val="green"/>
        </w:rPr>
        <w:t xml:space="preserve"> displacement stress strain…</w:t>
      </w:r>
      <w:r w:rsidR="00800A74" w:rsidRPr="002B403D">
        <w:rPr>
          <w:rFonts w:ascii="Courier New" w:hAnsi="Courier New" w:cs="Courier New"/>
          <w:highlight w:val="green"/>
        </w:rPr>
        <w:t>,</w:t>
      </w:r>
      <w:r w:rsidR="001A562D" w:rsidRPr="002B403D">
        <w:rPr>
          <w:rFonts w:ascii="Courier New" w:hAnsi="Courier New" w:cs="Courier New"/>
          <w:highlight w:val="green"/>
        </w:rPr>
        <w:t xml:space="preserve"> </w:t>
      </w:r>
      <w:r w:rsidR="00800A74" w:rsidRPr="002B403D">
        <w:rPr>
          <w:rFonts w:ascii="Courier New" w:hAnsi="Courier New" w:cs="Courier New"/>
          <w:highlight w:val="green"/>
        </w:rPr>
        <w:t>frame</w:t>
      </w:r>
      <w:r w:rsidR="008417AE" w:rsidRPr="002B403D">
        <w:rPr>
          <w:rFonts w:ascii="Courier New" w:hAnsi="Courier New" w:cs="Courier New"/>
          <w:highlight w:val="green"/>
        </w:rPr>
        <w:t xml:space="preserve">, </w:t>
      </w:r>
      <w:r w:rsidR="00B06764" w:rsidRPr="002B403D">
        <w:rPr>
          <w:rFonts w:ascii="Courier New" w:hAnsi="Courier New" w:cs="Courier New"/>
          <w:highlight w:val="green"/>
        </w:rPr>
        <w:t>G</w:t>
      </w:r>
      <w:r w:rsidR="001A562D" w:rsidRPr="002B403D">
        <w:rPr>
          <w:rFonts w:ascii="Courier New" w:hAnsi="Courier New" w:cs="Courier New"/>
          <w:highlight w:val="green"/>
        </w:rPr>
        <w:t>raph</w:t>
      </w:r>
      <w:r w:rsidRPr="002B403D">
        <w:rPr>
          <w:rFonts w:ascii="Courier New" w:hAnsi="Courier New" w:cs="Courier New"/>
          <w:highlight w:val="green"/>
        </w:rPr>
        <w:t>)</w:t>
      </w:r>
    </w:p>
    <w:p w14:paraId="7E7498F8" w14:textId="3E0427CF" w:rsidR="00326040" w:rsidRDefault="00326040" w:rsidP="00212659">
      <w:pPr>
        <w:rPr>
          <w:ins w:id="119" w:author="Hu, Thomas (DI SW STS R&amp;D SIM QA SHG)" w:date="2020-02-07T20:32:00Z"/>
          <w:rFonts w:ascii="Courier New" w:hAnsi="Courier New" w:cs="Courier New"/>
        </w:rPr>
      </w:pPr>
    </w:p>
    <w:p w14:paraId="4077F43C" w14:textId="54E178F0" w:rsidR="00B76422" w:rsidRDefault="00B76422" w:rsidP="00212659">
      <w:pPr>
        <w:rPr>
          <w:ins w:id="120" w:author="Hu, Thomas (DI SW STS R&amp;D SIM QA SHG)" w:date="2020-02-07T20:32:00Z"/>
          <w:rFonts w:ascii="Courier New" w:hAnsi="Courier New" w:cs="Courier New"/>
        </w:rPr>
      </w:pPr>
    </w:p>
    <w:p w14:paraId="68E9728A" w14:textId="5EDC12CA" w:rsidR="00B76422" w:rsidRDefault="00B76422" w:rsidP="00212659">
      <w:pPr>
        <w:rPr>
          <w:ins w:id="121" w:author="Hu, Thomas (DI SW STS R&amp;D SIM QA SHG)" w:date="2020-02-07T20:32:00Z"/>
          <w:rFonts w:ascii="Courier New" w:hAnsi="Courier New" w:cs="Courier New"/>
        </w:rPr>
      </w:pPr>
    </w:p>
    <w:p w14:paraId="3BC9B67C" w14:textId="47CD7A96" w:rsidR="00B76422" w:rsidRDefault="00430510" w:rsidP="00212659">
      <w:pPr>
        <w:rPr>
          <w:ins w:id="122" w:author="Hu, Thomas (DI SW STS R&amp;D SIM QA SHG)" w:date="2020-02-07T20:32:00Z"/>
          <w:rFonts w:ascii="Courier New" w:hAnsi="Courier New" w:cs="Courier New"/>
        </w:rPr>
      </w:pPr>
      <w:ins w:id="123" w:author="Hu, Thomas (DI SW STS R&amp;D SIM QA SHG)" w:date="2020-02-07T20:32:00Z">
        <w:r>
          <w:rPr>
            <w:rFonts w:ascii="Courier New" w:hAnsi="Courier New" w:cs="Courier New"/>
          </w:rPr>
          <w:t>Lgli6s03</w:t>
        </w:r>
      </w:ins>
    </w:p>
    <w:p w14:paraId="464FB646" w14:textId="68454FB3" w:rsidR="00B76422" w:rsidRDefault="00B76422" w:rsidP="00212659">
      <w:pPr>
        <w:rPr>
          <w:ins w:id="124" w:author="Hu, Thomas (DI SW STS R&amp;D SIM QA SHG)" w:date="2020-02-07T20:32:00Z"/>
          <w:rFonts w:ascii="Courier New" w:hAnsi="Courier New" w:cs="Courier New"/>
        </w:rPr>
      </w:pPr>
      <w:proofErr w:type="spellStart"/>
      <w:ins w:id="125" w:author="Hu, Thomas (DI SW STS R&amp;D SIM QA SHG)" w:date="2020-02-07T20:32:00Z">
        <w:r w:rsidRPr="00B76422">
          <w:rPr>
            <w:rFonts w:ascii="Courier New" w:hAnsi="Courier New" w:cs="Courier New"/>
          </w:rPr>
          <w:t>ll</w:t>
        </w:r>
        <w:proofErr w:type="spellEnd"/>
        <w:r w:rsidRPr="00B76422">
          <w:rPr>
            <w:rFonts w:ascii="Courier New" w:hAnsi="Courier New" w:cs="Courier New"/>
          </w:rPr>
          <w:t xml:space="preserve"> /samsrc2/</w:t>
        </w:r>
        <w:proofErr w:type="spellStart"/>
        <w:r w:rsidRPr="00B76422">
          <w:rPr>
            <w:rFonts w:ascii="Courier New" w:hAnsi="Courier New" w:cs="Courier New"/>
          </w:rPr>
          <w:t>ktest</w:t>
        </w:r>
        <w:proofErr w:type="spellEnd"/>
        <w:r w:rsidRPr="00B76422">
          <w:rPr>
            <w:rFonts w:ascii="Courier New" w:hAnsi="Courier New" w:cs="Courier New"/>
          </w:rPr>
          <w:t>/Data/</w:t>
        </w:r>
        <w:proofErr w:type="spellStart"/>
        <w:r w:rsidRPr="00B76422">
          <w:rPr>
            <w:rFonts w:ascii="Courier New" w:hAnsi="Courier New" w:cs="Courier New"/>
          </w:rPr>
          <w:t>asef</w:t>
        </w:r>
        <w:proofErr w:type="spellEnd"/>
        <w:r w:rsidRPr="00B76422">
          <w:rPr>
            <w:rFonts w:ascii="Courier New" w:hAnsi="Courier New" w:cs="Courier New"/>
          </w:rPr>
          <w:t>/</w:t>
        </w:r>
        <w:proofErr w:type="spellStart"/>
        <w:r w:rsidRPr="00B76422">
          <w:rPr>
            <w:rFonts w:ascii="Courier New" w:hAnsi="Courier New" w:cs="Courier New"/>
          </w:rPr>
          <w:t>wei</w:t>
        </w:r>
        <w:proofErr w:type="spellEnd"/>
        <w:r w:rsidRPr="00B76422">
          <w:rPr>
            <w:rFonts w:ascii="Courier New" w:hAnsi="Courier New" w:cs="Courier New"/>
          </w:rPr>
          <w:t>*</w:t>
        </w:r>
      </w:ins>
    </w:p>
    <w:p w14:paraId="460F79DE" w14:textId="7DF8ED88" w:rsidR="008B31D8" w:rsidRDefault="00D6140F" w:rsidP="00212659">
      <w:pPr>
        <w:rPr>
          <w:rFonts w:ascii="Courier New" w:hAnsi="Courier New" w:cs="Courier New"/>
        </w:rPr>
      </w:pPr>
      <w:proofErr w:type="spellStart"/>
      <w:proofErr w:type="gramStart"/>
      <w:ins w:id="126" w:author="Hu, Thomas (DI SW STS R&amp;D SIM QA SHG)" w:date="2020-02-07T20:33:00Z">
        <w:r>
          <w:rPr>
            <w:rFonts w:ascii="Courier New" w:hAnsi="Courier New" w:cs="Courier New"/>
          </w:rPr>
          <w:t>ll</w:t>
        </w:r>
        <w:proofErr w:type="spellEnd"/>
        <w:r w:rsidRPr="00D6140F">
          <w:rPr>
            <w:rFonts w:ascii="Courier New" w:hAnsi="Courier New" w:cs="Courier New"/>
          </w:rPr>
          <w:t xml:space="preserve">  /</w:t>
        </w:r>
        <w:proofErr w:type="gramEnd"/>
        <w:r w:rsidRPr="00D6140F">
          <w:rPr>
            <w:rFonts w:ascii="Courier New" w:hAnsi="Courier New" w:cs="Courier New"/>
          </w:rPr>
          <w:t>samsrc2/</w:t>
        </w:r>
        <w:proofErr w:type="spellStart"/>
        <w:r w:rsidRPr="00D6140F">
          <w:rPr>
            <w:rFonts w:ascii="Courier New" w:hAnsi="Courier New" w:cs="Courier New"/>
          </w:rPr>
          <w:t>ktest</w:t>
        </w:r>
        <w:proofErr w:type="spellEnd"/>
        <w:r w:rsidRPr="00D6140F">
          <w:rPr>
            <w:rFonts w:ascii="Courier New" w:hAnsi="Courier New" w:cs="Courier New"/>
          </w:rPr>
          <w:t>/Tests/</w:t>
        </w:r>
        <w:proofErr w:type="spellStart"/>
        <w:r w:rsidRPr="00D6140F">
          <w:rPr>
            <w:rFonts w:ascii="Courier New" w:hAnsi="Courier New" w:cs="Courier New"/>
          </w:rPr>
          <w:t>asef</w:t>
        </w:r>
        <w:proofErr w:type="spellEnd"/>
        <w:r w:rsidRPr="00D6140F">
          <w:rPr>
            <w:rFonts w:ascii="Courier New" w:hAnsi="Courier New" w:cs="Courier New"/>
          </w:rPr>
          <w:t>/</w:t>
        </w:r>
        <w:proofErr w:type="spellStart"/>
        <w:r w:rsidRPr="00D6140F">
          <w:rPr>
            <w:rFonts w:ascii="Courier New" w:hAnsi="Courier New" w:cs="Courier New"/>
          </w:rPr>
          <w:t>wei</w:t>
        </w:r>
        <w:proofErr w:type="spellEnd"/>
        <w:r>
          <w:rPr>
            <w:rFonts w:ascii="Courier New" w:hAnsi="Courier New" w:cs="Courier New"/>
          </w:rPr>
          <w:t>*</w:t>
        </w:r>
      </w:ins>
    </w:p>
    <w:p w14:paraId="51BD8579" w14:textId="6EB65197" w:rsidR="00ED32C7" w:rsidRDefault="00ED32C7" w:rsidP="00212659">
      <w:pPr>
        <w:rPr>
          <w:rFonts w:ascii="Courier New" w:hAnsi="Courier New" w:cs="Courier New"/>
        </w:rPr>
      </w:pPr>
    </w:p>
    <w:p w14:paraId="6364F781" w14:textId="153D8C18" w:rsidR="00ED32C7" w:rsidRDefault="00ED32C7" w:rsidP="002126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1515" w:dyaOrig="1057" w14:anchorId="37430C12">
          <v:shape id="_x0000_i1037" type="#_x0000_t75" style="width:75.75pt;height:52.65pt" o:ole="">
            <v:imagedata r:id="rId94" o:title=""/>
          </v:shape>
          <o:OLEObject Type="Embed" ProgID="Package" ShapeID="_x0000_i1037" DrawAspect="Icon" ObjectID="_1660414294" r:id="rId95"/>
        </w:object>
      </w:r>
    </w:p>
    <w:p w14:paraId="6526F5F7" w14:textId="77777777" w:rsidR="00ED32C7" w:rsidRDefault="00ED32C7" w:rsidP="00ED32C7">
      <w:r>
        <w:t>Hi Yibao,</w:t>
      </w:r>
    </w:p>
    <w:p w14:paraId="22B6EED5" w14:textId="77777777" w:rsidR="00ED32C7" w:rsidRDefault="00ED32C7" w:rsidP="00ED32C7"/>
    <w:p w14:paraId="5EF51CA5" w14:textId="77777777" w:rsidR="00ED32C7" w:rsidRDefault="00ED32C7" w:rsidP="00ED32C7">
      <w:r>
        <w:t>I used the following parameters:</w:t>
      </w:r>
    </w:p>
    <w:p w14:paraId="7C58D9C7" w14:textId="77777777" w:rsidR="00ED32C7" w:rsidRDefault="00ED32C7" w:rsidP="00ED32C7"/>
    <w:p w14:paraId="77A7A073" w14:textId="77777777" w:rsidR="00ED32C7" w:rsidRDefault="00ED32C7" w:rsidP="00ED32C7">
      <w:bookmarkStart w:id="127" w:name="_GoBack"/>
      <w:proofErr w:type="gramStart"/>
      <w:r>
        <w:t>.SAM</w:t>
      </w:r>
      <w:proofErr w:type="gramEnd"/>
      <w:r>
        <w:t xml:space="preserve">    NOP3 6    NOP4 6  NALG 4   MF 0  </w:t>
      </w:r>
    </w:p>
    <w:bookmarkEnd w:id="127"/>
    <w:p w14:paraId="74C3510A" w14:textId="77777777" w:rsidR="00ED32C7" w:rsidRDefault="00ED32C7" w:rsidP="00ED32C7"/>
    <w:p w14:paraId="0408D0D1" w14:textId="77777777" w:rsidR="00ED32C7" w:rsidRDefault="00ED32C7" w:rsidP="00ED32C7">
      <w:r>
        <w:lastRenderedPageBreak/>
        <w:t>The printouts in the .res file may then be huge if the model is a big one. Here, we only have 9 degrees of freedom.</w:t>
      </w:r>
    </w:p>
    <w:p w14:paraId="613F8FDB" w14:textId="77777777" w:rsidR="00ED32C7" w:rsidRDefault="00ED32C7" w:rsidP="00ED32C7"/>
    <w:p w14:paraId="5E7EABA9" w14:textId="77777777" w:rsidR="00ED32C7" w:rsidRDefault="00ED32C7" w:rsidP="00ED32C7">
      <w:r>
        <w:t xml:space="preserve">On the other hands, some titles are in French.   RAIDEUR means STIFFNESS and MASSE </w:t>
      </w:r>
      <w:proofErr w:type="gramStart"/>
      <w:r>
        <w:t>means  MASS.</w:t>
      </w:r>
      <w:proofErr w:type="gramEnd"/>
    </w:p>
    <w:p w14:paraId="3C8C49D6" w14:textId="77777777" w:rsidR="00ED32C7" w:rsidRDefault="00ED32C7" w:rsidP="00ED32C7">
      <w:r>
        <w:t>These options are mainly used to understand problems without generating a specific user module.</w:t>
      </w:r>
    </w:p>
    <w:p w14:paraId="6CF96F9B" w14:textId="77777777" w:rsidR="00ED32C7" w:rsidRDefault="00ED32C7" w:rsidP="00ED32C7"/>
    <w:p w14:paraId="383B777C" w14:textId="77777777" w:rsidR="00ED32C7" w:rsidRDefault="00ED32C7" w:rsidP="00ED32C7">
      <w:r>
        <w:t>Norbert</w:t>
      </w:r>
    </w:p>
    <w:p w14:paraId="41E44993" w14:textId="77777777" w:rsidR="00ED32C7" w:rsidRPr="00212659" w:rsidRDefault="00ED32C7" w:rsidP="00212659">
      <w:pPr>
        <w:rPr>
          <w:rFonts w:ascii="Courier New" w:hAnsi="Courier New" w:cs="Courier New"/>
        </w:rPr>
      </w:pPr>
    </w:p>
    <w:sectPr w:rsidR="00ED32C7" w:rsidRPr="00212659" w:rsidSect="00CE7F01">
      <w:headerReference w:type="even" r:id="rId96"/>
      <w:headerReference w:type="default" r:id="rId97"/>
      <w:footerReference w:type="even" r:id="rId98"/>
      <w:footerReference w:type="default" r:id="rId99"/>
      <w:headerReference w:type="first" r:id="rId100"/>
      <w:footerReference w:type="first" r:id="rId10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A8201" w14:textId="77777777" w:rsidR="00722EA0" w:rsidRDefault="00722EA0" w:rsidP="00541610">
      <w:pPr>
        <w:spacing w:after="0" w:line="240" w:lineRule="auto"/>
      </w:pPr>
      <w:r>
        <w:separator/>
      </w:r>
    </w:p>
  </w:endnote>
  <w:endnote w:type="continuationSeparator" w:id="0">
    <w:p w14:paraId="61B8DD3B" w14:textId="77777777" w:rsidR="00722EA0" w:rsidRDefault="00722EA0" w:rsidP="00541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16C3" w14:textId="77777777" w:rsidR="00D01D9E" w:rsidRDefault="00D01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C06BA" w14:textId="4241802F" w:rsidR="00D01D9E" w:rsidRDefault="00D01D9E">
    <w:pPr>
      <w:pStyle w:val="Footer"/>
    </w:pPr>
    <w:r>
      <w:t>Unrestricted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1870C" w14:textId="77777777" w:rsidR="00D01D9E" w:rsidRDefault="00D01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68F5B" w14:textId="77777777" w:rsidR="00722EA0" w:rsidRDefault="00722EA0" w:rsidP="00541610">
      <w:pPr>
        <w:spacing w:after="0" w:line="240" w:lineRule="auto"/>
      </w:pPr>
      <w:r>
        <w:separator/>
      </w:r>
    </w:p>
  </w:footnote>
  <w:footnote w:type="continuationSeparator" w:id="0">
    <w:p w14:paraId="32046D9D" w14:textId="77777777" w:rsidR="00722EA0" w:rsidRDefault="00722EA0" w:rsidP="00541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42904" w14:textId="77777777" w:rsidR="00D01D9E" w:rsidRDefault="00D01D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D526" w14:textId="77777777" w:rsidR="00D01D9E" w:rsidRDefault="00D01D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84317" w14:textId="77777777" w:rsidR="00D01D9E" w:rsidRDefault="00D01D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426D"/>
    <w:multiLevelType w:val="hybridMultilevel"/>
    <w:tmpl w:val="AD204844"/>
    <w:lvl w:ilvl="0" w:tplc="E9D650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E5E48"/>
    <w:multiLevelType w:val="hybridMultilevel"/>
    <w:tmpl w:val="C4C0950C"/>
    <w:lvl w:ilvl="0" w:tplc="AFE0D082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184A1505"/>
    <w:multiLevelType w:val="hybridMultilevel"/>
    <w:tmpl w:val="E1729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16316"/>
    <w:multiLevelType w:val="hybridMultilevel"/>
    <w:tmpl w:val="9F420FE4"/>
    <w:lvl w:ilvl="0" w:tplc="2958637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C0B08"/>
    <w:multiLevelType w:val="hybridMultilevel"/>
    <w:tmpl w:val="D3980084"/>
    <w:lvl w:ilvl="0" w:tplc="CD944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D79E6"/>
    <w:multiLevelType w:val="hybridMultilevel"/>
    <w:tmpl w:val="1A34B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C516E"/>
    <w:multiLevelType w:val="multilevel"/>
    <w:tmpl w:val="7DDE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949C6"/>
    <w:multiLevelType w:val="hybridMultilevel"/>
    <w:tmpl w:val="27369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F1BE2"/>
    <w:multiLevelType w:val="hybridMultilevel"/>
    <w:tmpl w:val="C7D6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2304E"/>
    <w:multiLevelType w:val="hybridMultilevel"/>
    <w:tmpl w:val="C7326F26"/>
    <w:lvl w:ilvl="0" w:tplc="98E636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99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30338"/>
    <w:multiLevelType w:val="hybridMultilevel"/>
    <w:tmpl w:val="0F908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7301F"/>
    <w:multiLevelType w:val="hybridMultilevel"/>
    <w:tmpl w:val="6E5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8"/>
  </w:num>
  <w:num w:numId="5">
    <w:abstractNumId w:val="10"/>
  </w:num>
  <w:num w:numId="6">
    <w:abstractNumId w:val="9"/>
  </w:num>
  <w:num w:numId="7">
    <w:abstractNumId w:val="2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u, Thomas (DI SW STS R&amp;D SIM QA SHG)">
    <w15:presenceInfo w15:providerId="AD" w15:userId="S::n8icul@splm.siemens.com::28f82535-235b-49c0-8320-a1855be4e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EB"/>
    <w:rsid w:val="00000358"/>
    <w:rsid w:val="000034CB"/>
    <w:rsid w:val="000072B3"/>
    <w:rsid w:val="00012CD6"/>
    <w:rsid w:val="0001481B"/>
    <w:rsid w:val="00020E9A"/>
    <w:rsid w:val="00023BA9"/>
    <w:rsid w:val="000279D6"/>
    <w:rsid w:val="00060323"/>
    <w:rsid w:val="00060536"/>
    <w:rsid w:val="0006167E"/>
    <w:rsid w:val="0007057F"/>
    <w:rsid w:val="000733E2"/>
    <w:rsid w:val="0007678A"/>
    <w:rsid w:val="00076AE5"/>
    <w:rsid w:val="000A08DE"/>
    <w:rsid w:val="000A56E6"/>
    <w:rsid w:val="000A5709"/>
    <w:rsid w:val="000A6853"/>
    <w:rsid w:val="000B281E"/>
    <w:rsid w:val="000C166D"/>
    <w:rsid w:val="000C2846"/>
    <w:rsid w:val="000C57AC"/>
    <w:rsid w:val="000D10EE"/>
    <w:rsid w:val="000D43EB"/>
    <w:rsid w:val="000D6ADD"/>
    <w:rsid w:val="000E3A33"/>
    <w:rsid w:val="000E3BC4"/>
    <w:rsid w:val="00103108"/>
    <w:rsid w:val="001103D7"/>
    <w:rsid w:val="00110FBC"/>
    <w:rsid w:val="00111523"/>
    <w:rsid w:val="00133DF6"/>
    <w:rsid w:val="001377F3"/>
    <w:rsid w:val="00142A38"/>
    <w:rsid w:val="00153934"/>
    <w:rsid w:val="001544BB"/>
    <w:rsid w:val="00154DF4"/>
    <w:rsid w:val="0015690F"/>
    <w:rsid w:val="00163989"/>
    <w:rsid w:val="0016487B"/>
    <w:rsid w:val="00170394"/>
    <w:rsid w:val="0018303D"/>
    <w:rsid w:val="00184665"/>
    <w:rsid w:val="00185147"/>
    <w:rsid w:val="001935A8"/>
    <w:rsid w:val="00193619"/>
    <w:rsid w:val="00193DF2"/>
    <w:rsid w:val="001A562D"/>
    <w:rsid w:val="001A601E"/>
    <w:rsid w:val="001A72D1"/>
    <w:rsid w:val="001B182A"/>
    <w:rsid w:val="001B5F5C"/>
    <w:rsid w:val="001B6183"/>
    <w:rsid w:val="001B7A58"/>
    <w:rsid w:val="001C5206"/>
    <w:rsid w:val="001D3115"/>
    <w:rsid w:val="001D7AF0"/>
    <w:rsid w:val="001E78C9"/>
    <w:rsid w:val="001F0ABA"/>
    <w:rsid w:val="001F40C4"/>
    <w:rsid w:val="00200896"/>
    <w:rsid w:val="00207CA4"/>
    <w:rsid w:val="0021117A"/>
    <w:rsid w:val="00212659"/>
    <w:rsid w:val="00213C3E"/>
    <w:rsid w:val="00215048"/>
    <w:rsid w:val="00222237"/>
    <w:rsid w:val="002232BE"/>
    <w:rsid w:val="00232041"/>
    <w:rsid w:val="00242A19"/>
    <w:rsid w:val="002435F6"/>
    <w:rsid w:val="00251E65"/>
    <w:rsid w:val="002538D1"/>
    <w:rsid w:val="00261F4C"/>
    <w:rsid w:val="0026416F"/>
    <w:rsid w:val="00270D1B"/>
    <w:rsid w:val="00272DE6"/>
    <w:rsid w:val="00274579"/>
    <w:rsid w:val="00275472"/>
    <w:rsid w:val="0027611E"/>
    <w:rsid w:val="002763A1"/>
    <w:rsid w:val="002922BB"/>
    <w:rsid w:val="00293B7F"/>
    <w:rsid w:val="002A3C82"/>
    <w:rsid w:val="002B0A75"/>
    <w:rsid w:val="002B1230"/>
    <w:rsid w:val="002B403D"/>
    <w:rsid w:val="002C4FE4"/>
    <w:rsid w:val="002C56FB"/>
    <w:rsid w:val="002D3874"/>
    <w:rsid w:val="002E3EAB"/>
    <w:rsid w:val="002F0159"/>
    <w:rsid w:val="00300233"/>
    <w:rsid w:val="00300D46"/>
    <w:rsid w:val="00301C67"/>
    <w:rsid w:val="003028E1"/>
    <w:rsid w:val="00304BAA"/>
    <w:rsid w:val="0032005B"/>
    <w:rsid w:val="00323975"/>
    <w:rsid w:val="00326040"/>
    <w:rsid w:val="00326848"/>
    <w:rsid w:val="00343647"/>
    <w:rsid w:val="00352589"/>
    <w:rsid w:val="00353E07"/>
    <w:rsid w:val="00355B6F"/>
    <w:rsid w:val="00371197"/>
    <w:rsid w:val="00372118"/>
    <w:rsid w:val="0037238B"/>
    <w:rsid w:val="0039117F"/>
    <w:rsid w:val="00393599"/>
    <w:rsid w:val="003958AA"/>
    <w:rsid w:val="003A6331"/>
    <w:rsid w:val="003B5D09"/>
    <w:rsid w:val="003C14AD"/>
    <w:rsid w:val="003D0407"/>
    <w:rsid w:val="003D6397"/>
    <w:rsid w:val="003D6D80"/>
    <w:rsid w:val="003E099D"/>
    <w:rsid w:val="003E2349"/>
    <w:rsid w:val="003E24F5"/>
    <w:rsid w:val="003E4B64"/>
    <w:rsid w:val="003E5519"/>
    <w:rsid w:val="003E576A"/>
    <w:rsid w:val="003E6F2A"/>
    <w:rsid w:val="003F2DAE"/>
    <w:rsid w:val="003F4111"/>
    <w:rsid w:val="003F6141"/>
    <w:rsid w:val="00416880"/>
    <w:rsid w:val="00430510"/>
    <w:rsid w:val="00433320"/>
    <w:rsid w:val="00433439"/>
    <w:rsid w:val="004335CA"/>
    <w:rsid w:val="00433AEE"/>
    <w:rsid w:val="00452371"/>
    <w:rsid w:val="004656AC"/>
    <w:rsid w:val="004676B5"/>
    <w:rsid w:val="00480969"/>
    <w:rsid w:val="00481B36"/>
    <w:rsid w:val="004877B0"/>
    <w:rsid w:val="004901FC"/>
    <w:rsid w:val="00497DE4"/>
    <w:rsid w:val="004A5DFC"/>
    <w:rsid w:val="004C23BC"/>
    <w:rsid w:val="004C264A"/>
    <w:rsid w:val="004C2FFD"/>
    <w:rsid w:val="004C489F"/>
    <w:rsid w:val="004D148A"/>
    <w:rsid w:val="004D2842"/>
    <w:rsid w:val="004D45A6"/>
    <w:rsid w:val="004E5432"/>
    <w:rsid w:val="004F33DB"/>
    <w:rsid w:val="004F6C6F"/>
    <w:rsid w:val="00520263"/>
    <w:rsid w:val="00520C9F"/>
    <w:rsid w:val="00520ED9"/>
    <w:rsid w:val="005274A1"/>
    <w:rsid w:val="00530E94"/>
    <w:rsid w:val="00536C7A"/>
    <w:rsid w:val="00541610"/>
    <w:rsid w:val="005522FE"/>
    <w:rsid w:val="00553E94"/>
    <w:rsid w:val="005548E3"/>
    <w:rsid w:val="00566F1B"/>
    <w:rsid w:val="00571232"/>
    <w:rsid w:val="00597899"/>
    <w:rsid w:val="005A15E1"/>
    <w:rsid w:val="005A4B66"/>
    <w:rsid w:val="005B1338"/>
    <w:rsid w:val="005B1E42"/>
    <w:rsid w:val="005B6D60"/>
    <w:rsid w:val="005C5A64"/>
    <w:rsid w:val="005D119E"/>
    <w:rsid w:val="005D7E79"/>
    <w:rsid w:val="005E469C"/>
    <w:rsid w:val="005E52E8"/>
    <w:rsid w:val="005F4A86"/>
    <w:rsid w:val="006049E7"/>
    <w:rsid w:val="00607E57"/>
    <w:rsid w:val="006120DE"/>
    <w:rsid w:val="00617AAA"/>
    <w:rsid w:val="0062454B"/>
    <w:rsid w:val="00624AF3"/>
    <w:rsid w:val="00625FA5"/>
    <w:rsid w:val="00627D18"/>
    <w:rsid w:val="00635CB1"/>
    <w:rsid w:val="00635F6D"/>
    <w:rsid w:val="00640AC7"/>
    <w:rsid w:val="00641AD5"/>
    <w:rsid w:val="0064409B"/>
    <w:rsid w:val="0064744A"/>
    <w:rsid w:val="0065723C"/>
    <w:rsid w:val="00660C04"/>
    <w:rsid w:val="00663F94"/>
    <w:rsid w:val="00666F58"/>
    <w:rsid w:val="006736EC"/>
    <w:rsid w:val="00676665"/>
    <w:rsid w:val="00686CFC"/>
    <w:rsid w:val="00697A8F"/>
    <w:rsid w:val="006B4E90"/>
    <w:rsid w:val="006B780F"/>
    <w:rsid w:val="006C0AF1"/>
    <w:rsid w:val="006C4809"/>
    <w:rsid w:val="006D14CB"/>
    <w:rsid w:val="006D7E57"/>
    <w:rsid w:val="006E15C2"/>
    <w:rsid w:val="006E396C"/>
    <w:rsid w:val="006F54E3"/>
    <w:rsid w:val="00701325"/>
    <w:rsid w:val="007017EA"/>
    <w:rsid w:val="007113BF"/>
    <w:rsid w:val="007117DB"/>
    <w:rsid w:val="007149E6"/>
    <w:rsid w:val="00716B37"/>
    <w:rsid w:val="00722EA0"/>
    <w:rsid w:val="0072741B"/>
    <w:rsid w:val="00727CAB"/>
    <w:rsid w:val="00732627"/>
    <w:rsid w:val="0073536B"/>
    <w:rsid w:val="007370FB"/>
    <w:rsid w:val="00742384"/>
    <w:rsid w:val="00745FBC"/>
    <w:rsid w:val="00747409"/>
    <w:rsid w:val="00751B8B"/>
    <w:rsid w:val="00772EF4"/>
    <w:rsid w:val="00774EA2"/>
    <w:rsid w:val="00780E99"/>
    <w:rsid w:val="00781CE2"/>
    <w:rsid w:val="00782CC4"/>
    <w:rsid w:val="00790858"/>
    <w:rsid w:val="00796882"/>
    <w:rsid w:val="007A1A90"/>
    <w:rsid w:val="007B52FA"/>
    <w:rsid w:val="007D186D"/>
    <w:rsid w:val="007D212F"/>
    <w:rsid w:val="007D2E5B"/>
    <w:rsid w:val="007D6D0C"/>
    <w:rsid w:val="007E0CFB"/>
    <w:rsid w:val="007E1AD5"/>
    <w:rsid w:val="007E698D"/>
    <w:rsid w:val="007F496A"/>
    <w:rsid w:val="00800A74"/>
    <w:rsid w:val="00800B13"/>
    <w:rsid w:val="008110A8"/>
    <w:rsid w:val="00811BFF"/>
    <w:rsid w:val="00822F84"/>
    <w:rsid w:val="008276C8"/>
    <w:rsid w:val="00827C2B"/>
    <w:rsid w:val="0083069B"/>
    <w:rsid w:val="0083220F"/>
    <w:rsid w:val="0083271E"/>
    <w:rsid w:val="00832CB7"/>
    <w:rsid w:val="008331AD"/>
    <w:rsid w:val="0083532F"/>
    <w:rsid w:val="00837FF4"/>
    <w:rsid w:val="008417AE"/>
    <w:rsid w:val="008435B2"/>
    <w:rsid w:val="008435B3"/>
    <w:rsid w:val="00854DAE"/>
    <w:rsid w:val="00866D2C"/>
    <w:rsid w:val="00875409"/>
    <w:rsid w:val="00877458"/>
    <w:rsid w:val="00880EF2"/>
    <w:rsid w:val="008A5DF7"/>
    <w:rsid w:val="008A698E"/>
    <w:rsid w:val="008B31D8"/>
    <w:rsid w:val="008C14B7"/>
    <w:rsid w:val="008C3C00"/>
    <w:rsid w:val="008E20E5"/>
    <w:rsid w:val="008E2268"/>
    <w:rsid w:val="008F02AF"/>
    <w:rsid w:val="008F192F"/>
    <w:rsid w:val="00900E20"/>
    <w:rsid w:val="00903B64"/>
    <w:rsid w:val="00903CB7"/>
    <w:rsid w:val="00903D8D"/>
    <w:rsid w:val="00904260"/>
    <w:rsid w:val="0090484A"/>
    <w:rsid w:val="0091304D"/>
    <w:rsid w:val="0091591E"/>
    <w:rsid w:val="00920250"/>
    <w:rsid w:val="009214F9"/>
    <w:rsid w:val="009270B3"/>
    <w:rsid w:val="00940613"/>
    <w:rsid w:val="00942F0A"/>
    <w:rsid w:val="009510BB"/>
    <w:rsid w:val="00951AA8"/>
    <w:rsid w:val="00951AFA"/>
    <w:rsid w:val="00953538"/>
    <w:rsid w:val="00957371"/>
    <w:rsid w:val="00961885"/>
    <w:rsid w:val="00962EB3"/>
    <w:rsid w:val="00964A1E"/>
    <w:rsid w:val="0097157D"/>
    <w:rsid w:val="00981D3B"/>
    <w:rsid w:val="009821D4"/>
    <w:rsid w:val="00984E84"/>
    <w:rsid w:val="00986B9A"/>
    <w:rsid w:val="0099453C"/>
    <w:rsid w:val="0099687A"/>
    <w:rsid w:val="0099766B"/>
    <w:rsid w:val="009A77C1"/>
    <w:rsid w:val="009B491E"/>
    <w:rsid w:val="009C2286"/>
    <w:rsid w:val="009D0D72"/>
    <w:rsid w:val="009D17AD"/>
    <w:rsid w:val="009D1DE6"/>
    <w:rsid w:val="009E2037"/>
    <w:rsid w:val="009F3BA1"/>
    <w:rsid w:val="009F75E6"/>
    <w:rsid w:val="00A0291D"/>
    <w:rsid w:val="00A0328B"/>
    <w:rsid w:val="00A06AE5"/>
    <w:rsid w:val="00A160CF"/>
    <w:rsid w:val="00A41A2A"/>
    <w:rsid w:val="00A43ACE"/>
    <w:rsid w:val="00A51544"/>
    <w:rsid w:val="00A5283E"/>
    <w:rsid w:val="00A574AF"/>
    <w:rsid w:val="00A64815"/>
    <w:rsid w:val="00A7660B"/>
    <w:rsid w:val="00A83484"/>
    <w:rsid w:val="00A854B5"/>
    <w:rsid w:val="00A951F9"/>
    <w:rsid w:val="00AA0F54"/>
    <w:rsid w:val="00AA1AAD"/>
    <w:rsid w:val="00AB79D9"/>
    <w:rsid w:val="00AC6CEB"/>
    <w:rsid w:val="00AE2495"/>
    <w:rsid w:val="00AE63E6"/>
    <w:rsid w:val="00AF1DE5"/>
    <w:rsid w:val="00AF7A02"/>
    <w:rsid w:val="00B00AA0"/>
    <w:rsid w:val="00B0142B"/>
    <w:rsid w:val="00B0190C"/>
    <w:rsid w:val="00B03B94"/>
    <w:rsid w:val="00B05F96"/>
    <w:rsid w:val="00B06764"/>
    <w:rsid w:val="00B07D65"/>
    <w:rsid w:val="00B16F3C"/>
    <w:rsid w:val="00B32175"/>
    <w:rsid w:val="00B46DEF"/>
    <w:rsid w:val="00B53B12"/>
    <w:rsid w:val="00B604FB"/>
    <w:rsid w:val="00B6140D"/>
    <w:rsid w:val="00B72753"/>
    <w:rsid w:val="00B76422"/>
    <w:rsid w:val="00B90C30"/>
    <w:rsid w:val="00B94B27"/>
    <w:rsid w:val="00BA5076"/>
    <w:rsid w:val="00BB41FB"/>
    <w:rsid w:val="00BB4977"/>
    <w:rsid w:val="00BB4AB0"/>
    <w:rsid w:val="00BB5EAD"/>
    <w:rsid w:val="00BB6A8E"/>
    <w:rsid w:val="00BC1B66"/>
    <w:rsid w:val="00BC59CF"/>
    <w:rsid w:val="00BC5A29"/>
    <w:rsid w:val="00BC6B86"/>
    <w:rsid w:val="00BC6E92"/>
    <w:rsid w:val="00BC709A"/>
    <w:rsid w:val="00BD23CF"/>
    <w:rsid w:val="00BD28DF"/>
    <w:rsid w:val="00BF3CFC"/>
    <w:rsid w:val="00BF3EFE"/>
    <w:rsid w:val="00C06722"/>
    <w:rsid w:val="00C14613"/>
    <w:rsid w:val="00C1474A"/>
    <w:rsid w:val="00C17570"/>
    <w:rsid w:val="00C27F08"/>
    <w:rsid w:val="00C333A7"/>
    <w:rsid w:val="00C338AA"/>
    <w:rsid w:val="00C3786F"/>
    <w:rsid w:val="00C37AA3"/>
    <w:rsid w:val="00C451D8"/>
    <w:rsid w:val="00C47677"/>
    <w:rsid w:val="00C531AB"/>
    <w:rsid w:val="00C5740C"/>
    <w:rsid w:val="00C60FFE"/>
    <w:rsid w:val="00C66744"/>
    <w:rsid w:val="00C70E5C"/>
    <w:rsid w:val="00C814FB"/>
    <w:rsid w:val="00CA22F0"/>
    <w:rsid w:val="00CB2879"/>
    <w:rsid w:val="00CC4A7E"/>
    <w:rsid w:val="00CE0392"/>
    <w:rsid w:val="00CE7F01"/>
    <w:rsid w:val="00CF20ED"/>
    <w:rsid w:val="00CF2E9C"/>
    <w:rsid w:val="00CF3DD4"/>
    <w:rsid w:val="00CF6FAF"/>
    <w:rsid w:val="00D0153B"/>
    <w:rsid w:val="00D01D9E"/>
    <w:rsid w:val="00D05550"/>
    <w:rsid w:val="00D06B27"/>
    <w:rsid w:val="00D113B9"/>
    <w:rsid w:val="00D1677F"/>
    <w:rsid w:val="00D16FA9"/>
    <w:rsid w:val="00D22362"/>
    <w:rsid w:val="00D407C7"/>
    <w:rsid w:val="00D457A7"/>
    <w:rsid w:val="00D52329"/>
    <w:rsid w:val="00D53DC1"/>
    <w:rsid w:val="00D6140F"/>
    <w:rsid w:val="00D618A0"/>
    <w:rsid w:val="00D75108"/>
    <w:rsid w:val="00D75E16"/>
    <w:rsid w:val="00D75FFF"/>
    <w:rsid w:val="00D82534"/>
    <w:rsid w:val="00D90E26"/>
    <w:rsid w:val="00D969B3"/>
    <w:rsid w:val="00DA0954"/>
    <w:rsid w:val="00DA3EEB"/>
    <w:rsid w:val="00DB25B9"/>
    <w:rsid w:val="00DB4BCE"/>
    <w:rsid w:val="00DC0629"/>
    <w:rsid w:val="00DC1375"/>
    <w:rsid w:val="00DC4AFA"/>
    <w:rsid w:val="00DD0137"/>
    <w:rsid w:val="00DE0832"/>
    <w:rsid w:val="00DE1D06"/>
    <w:rsid w:val="00DF14B7"/>
    <w:rsid w:val="00DF2586"/>
    <w:rsid w:val="00DF4431"/>
    <w:rsid w:val="00DF532D"/>
    <w:rsid w:val="00E01032"/>
    <w:rsid w:val="00E03304"/>
    <w:rsid w:val="00E03912"/>
    <w:rsid w:val="00E11D2A"/>
    <w:rsid w:val="00E15FCE"/>
    <w:rsid w:val="00E16934"/>
    <w:rsid w:val="00E21A3B"/>
    <w:rsid w:val="00E26D51"/>
    <w:rsid w:val="00E31878"/>
    <w:rsid w:val="00E435B6"/>
    <w:rsid w:val="00E46D97"/>
    <w:rsid w:val="00E6517A"/>
    <w:rsid w:val="00E75F34"/>
    <w:rsid w:val="00E81C6C"/>
    <w:rsid w:val="00E8202B"/>
    <w:rsid w:val="00E8366E"/>
    <w:rsid w:val="00EA05B4"/>
    <w:rsid w:val="00EA194E"/>
    <w:rsid w:val="00EB0713"/>
    <w:rsid w:val="00EB1109"/>
    <w:rsid w:val="00EB2D45"/>
    <w:rsid w:val="00EB4156"/>
    <w:rsid w:val="00EC13B7"/>
    <w:rsid w:val="00ED32C7"/>
    <w:rsid w:val="00ED579A"/>
    <w:rsid w:val="00EE274E"/>
    <w:rsid w:val="00EE7E42"/>
    <w:rsid w:val="00EF654F"/>
    <w:rsid w:val="00EF7C4E"/>
    <w:rsid w:val="00F00AEC"/>
    <w:rsid w:val="00F14E1B"/>
    <w:rsid w:val="00F17D1C"/>
    <w:rsid w:val="00F20355"/>
    <w:rsid w:val="00F26E5C"/>
    <w:rsid w:val="00F27FA9"/>
    <w:rsid w:val="00F44941"/>
    <w:rsid w:val="00F51291"/>
    <w:rsid w:val="00F70209"/>
    <w:rsid w:val="00F72480"/>
    <w:rsid w:val="00F7339F"/>
    <w:rsid w:val="00F95ECF"/>
    <w:rsid w:val="00FA0080"/>
    <w:rsid w:val="00FA205B"/>
    <w:rsid w:val="00FA3EB5"/>
    <w:rsid w:val="00FA5B16"/>
    <w:rsid w:val="00FC16F8"/>
    <w:rsid w:val="00FC27DF"/>
    <w:rsid w:val="00FC485A"/>
    <w:rsid w:val="00FD0541"/>
    <w:rsid w:val="00FD227E"/>
    <w:rsid w:val="00FD2713"/>
    <w:rsid w:val="00FD5E21"/>
    <w:rsid w:val="00FD65EB"/>
    <w:rsid w:val="00FE5973"/>
    <w:rsid w:val="00FF240E"/>
    <w:rsid w:val="00FF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9517"/>
  <w15:chartTrackingRefBased/>
  <w15:docId w15:val="{87C1C2D0-B792-4F53-A9A3-AE091C94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7F01"/>
  </w:style>
  <w:style w:type="paragraph" w:styleId="Heading1">
    <w:name w:val="heading 1"/>
    <w:basedOn w:val="Normal"/>
    <w:next w:val="Normal"/>
    <w:link w:val="Heading1Char"/>
    <w:uiPriority w:val="9"/>
    <w:qFormat/>
    <w:rsid w:val="00CE7F0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F0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F0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F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F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F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F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F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F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1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16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161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61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16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610"/>
  </w:style>
  <w:style w:type="paragraph" w:styleId="Footer">
    <w:name w:val="footer"/>
    <w:basedOn w:val="Normal"/>
    <w:link w:val="FooterChar"/>
    <w:uiPriority w:val="99"/>
    <w:unhideWhenUsed/>
    <w:rsid w:val="005416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610"/>
  </w:style>
  <w:style w:type="paragraph" w:styleId="BalloonText">
    <w:name w:val="Balloon Text"/>
    <w:basedOn w:val="Normal"/>
    <w:link w:val="BalloonTextChar"/>
    <w:uiPriority w:val="99"/>
    <w:semiHidden/>
    <w:unhideWhenUsed/>
    <w:rsid w:val="00986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B9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E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E7F0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F0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F0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F0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F0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F0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F0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F0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CE7F0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E7F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F0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F0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7F0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E7F01"/>
    <w:rPr>
      <w:b/>
      <w:bCs/>
    </w:rPr>
  </w:style>
  <w:style w:type="character" w:styleId="Emphasis">
    <w:name w:val="Emphasis"/>
    <w:basedOn w:val="DefaultParagraphFont"/>
    <w:uiPriority w:val="20"/>
    <w:qFormat/>
    <w:rsid w:val="00CE7F01"/>
    <w:rPr>
      <w:i/>
      <w:iCs/>
    </w:rPr>
  </w:style>
  <w:style w:type="paragraph" w:styleId="NoSpacing">
    <w:name w:val="No Spacing"/>
    <w:uiPriority w:val="1"/>
    <w:qFormat/>
    <w:rsid w:val="00CE7F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7F0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F0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F0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F0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7F0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E7F0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7F0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7F0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E7F0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7F01"/>
    <w:pPr>
      <w:outlineLvl w:val="9"/>
    </w:pPr>
  </w:style>
  <w:style w:type="table" w:styleId="GridTable4-Accent1">
    <w:name w:val="Grid Table 4 Accent 1"/>
    <w:basedOn w:val="TableNormal"/>
    <w:uiPriority w:val="49"/>
    <w:rsid w:val="002763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763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ommand">
    <w:name w:val="command"/>
    <w:basedOn w:val="DefaultParagraphFont"/>
    <w:rsid w:val="00BD23CF"/>
  </w:style>
  <w:style w:type="character" w:customStyle="1" w:styleId="variable-value">
    <w:name w:val="variable-value"/>
    <w:basedOn w:val="DefaultParagraphFont"/>
    <w:rsid w:val="003E24F5"/>
  </w:style>
  <w:style w:type="paragraph" w:customStyle="1" w:styleId="li">
    <w:name w:val="li"/>
    <w:basedOn w:val="Normal"/>
    <w:rsid w:val="00520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20C9F"/>
  </w:style>
  <w:style w:type="character" w:customStyle="1" w:styleId="fixed-value">
    <w:name w:val="fixed-value"/>
    <w:basedOn w:val="DefaultParagraphFont"/>
    <w:rsid w:val="00520C9F"/>
  </w:style>
  <w:style w:type="character" w:styleId="FollowedHyperlink">
    <w:name w:val="FollowedHyperlink"/>
    <w:basedOn w:val="DefaultParagraphFont"/>
    <w:uiPriority w:val="99"/>
    <w:semiHidden/>
    <w:unhideWhenUsed/>
    <w:rsid w:val="00EB110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2384"/>
    <w:pPr>
      <w:ind w:left="720"/>
      <w:contextualSpacing/>
    </w:pPr>
  </w:style>
  <w:style w:type="character" w:customStyle="1" w:styleId="expression">
    <w:name w:val="expression"/>
    <w:basedOn w:val="DefaultParagraphFont"/>
    <w:rsid w:val="00DB25B9"/>
  </w:style>
  <w:style w:type="paragraph" w:customStyle="1" w:styleId="section">
    <w:name w:val="section"/>
    <w:basedOn w:val="Normal"/>
    <w:rsid w:val="00811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puter">
    <w:name w:val="computer"/>
    <w:basedOn w:val="DefaultParagraphFont"/>
    <w:rsid w:val="00811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\\plm\samtech" TargetMode="External"/><Relationship Id="rId21" Type="http://schemas.openxmlformats.org/officeDocument/2006/relationships/image" Target="media/image6.emf"/><Relationship Id="rId42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47" Type="http://schemas.openxmlformats.org/officeDocument/2006/relationships/hyperlink" Target="https://docs.plm.automation.siemens.com/data_services/resources/nx/1872/nx_help/custom/en_US/samcef_solver_documentation/m001/anal-guid-m001.html" TargetMode="External"/><Relationship Id="rId63" Type="http://schemas.openxmlformats.org/officeDocument/2006/relationships/hyperlink" Target="https://docs.plm.automation.siemens.com/data_services/resources/nx/1872/nx_help/custom/en_US/samcef_solver_documentation/m003/bdcs-bdcs-m003.html" TargetMode="External"/><Relationship Id="rId68" Type="http://schemas.openxmlformats.org/officeDocument/2006/relationships/hyperlink" Target="https://docs.plm.automation.siemens.com/data_services/resources/nx/1872/nx_help/custom/en_US/samcef_solver_documentation/m010/nodal-m010.html" TargetMode="External"/><Relationship Id="rId84" Type="http://schemas.openxmlformats.org/officeDocument/2006/relationships/hyperlink" Target="https://docs.plm.automation.siemens.com/data_services/resources/nx/1872/nx_help/custom/en_US/samcef_solver_documentation/m002/des-m002-results.html" TargetMode="External"/><Relationship Id="rId89" Type="http://schemas.openxmlformats.org/officeDocument/2006/relationships/hyperlink" Target="https://docs.plm.automation.siemens.com/data_services/resources/nx/1872/nx_help/custom/en_US/samcef_solver_documentation/m010/ref-code-m010.html" TargetMode="External"/><Relationship Id="rId7" Type="http://schemas.openxmlformats.org/officeDocument/2006/relationships/hyperlink" Target="https://www-ps.net.plm.eds.com/wiki-nx/index.php/General_Instructions" TargetMode="External"/><Relationship Id="rId71" Type="http://schemas.openxmlformats.org/officeDocument/2006/relationships/image" Target="media/image14.emf"/><Relationship Id="rId92" Type="http://schemas.openxmlformats.org/officeDocument/2006/relationships/hyperlink" Target="https://docs.plm.automation.siemens.com/data_services/resources/nx/1872/nx_help/custom/en_US/samcef_solver_documentation/m010/postf-m010.html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9" Type="http://schemas.openxmlformats.org/officeDocument/2006/relationships/hyperlink" Target="file:///C:\SCSamcef\2019r2_1884_i4\Dochtml\m002\fin-m002.html" TargetMode="Externa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6.bin"/><Relationship Id="rId32" Type="http://schemas.openxmlformats.org/officeDocument/2006/relationships/hyperlink" Target="file:///C:\SCSamcef\2019r2_1884_i4\Dochtml\m002\sto-m002.html" TargetMode="External"/><Relationship Id="rId37" Type="http://schemas.openxmlformats.org/officeDocument/2006/relationships/image" Target="media/image11.png"/><Relationship Id="rId40" Type="http://schemas.openxmlformats.org/officeDocument/2006/relationships/oleObject" Target="embeddings/oleObject10.bin"/><Relationship Id="rId45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53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58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66" Type="http://schemas.openxmlformats.org/officeDocument/2006/relationships/hyperlink" Target="https://docs.plm.automation.siemens.com/data_services/resources/nx/1872/nx_help/custom/en_US/samcef_solver_documentation/m003/bdcs-bdcs-m003.html" TargetMode="External"/><Relationship Id="rId74" Type="http://schemas.openxmlformats.org/officeDocument/2006/relationships/oleObject" Target="embeddings/oleObject12.bin"/><Relationship Id="rId79" Type="http://schemas.openxmlformats.org/officeDocument/2006/relationships/hyperlink" Target="https://docs.plm.automation.siemens.com/data_services/resources/nx/1872/nx_help/custom/en_US/samcef_solver_documentation/m001/access-gets-m001.html" TargetMode="External"/><Relationship Id="rId87" Type="http://schemas.openxmlformats.org/officeDocument/2006/relationships/hyperlink" Target="https://docs.plm.automation.siemens.com/data_services/resources/nx/1872/nx_help/custom/en_US/samcef_solver_documentation/m003/elem-post-m003.html" TargetMode="External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docs.plm.automation.siemens.com/data_services/resources/nx/1872/nx_help/custom/en_US/samcef_solver_documentation/m003/bdcs-bdcs-m003.html" TargetMode="External"/><Relationship Id="rId82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90" Type="http://schemas.openxmlformats.org/officeDocument/2006/relationships/hyperlink" Target="https://docs.plm.automation.siemens.com/data_services/resources/nx/1872/nx_help/custom/en_US/samcef_solver_documentation/m010/struc-m010.html" TargetMode="External"/><Relationship Id="rId95" Type="http://schemas.openxmlformats.org/officeDocument/2006/relationships/oleObject" Target="embeddings/oleObject13.bin"/><Relationship Id="rId19" Type="http://schemas.openxmlformats.org/officeDocument/2006/relationships/image" Target="media/image5.emf"/><Relationship Id="rId14" Type="http://schemas.openxmlformats.org/officeDocument/2006/relationships/hyperlink" Target="file:///\\shi6w1309\Liege\samcef.windows" TargetMode="External"/><Relationship Id="rId22" Type="http://schemas.openxmlformats.org/officeDocument/2006/relationships/oleObject" Target="embeddings/oleObject5.bin"/><Relationship Id="rId27" Type="http://schemas.openxmlformats.org/officeDocument/2006/relationships/image" Target="media/image8.emf"/><Relationship Id="rId30" Type="http://schemas.openxmlformats.org/officeDocument/2006/relationships/hyperlink" Target="file:///C:\SCSamcef\2019r2_1884_i4\Dochtml\m002\exit-m002.html" TargetMode="External"/><Relationship Id="rId35" Type="http://schemas.openxmlformats.org/officeDocument/2006/relationships/image" Target="media/image10.emf"/><Relationship Id="rId43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48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56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64" Type="http://schemas.openxmlformats.org/officeDocument/2006/relationships/hyperlink" Target="https://docs.plm.automation.siemens.com/data_services/resources/nx/1872/nx_help/custom/en_US/samcef_solver_documentation/m003/bdcs-bdcs-m003.html" TargetMode="External"/><Relationship Id="rId69" Type="http://schemas.openxmlformats.org/officeDocument/2006/relationships/hyperlink" Target="https://docs.plm.automation.siemens.com/data_services/resources/nx/1872/nx_help/custom/en_US/samcef_solver_documentation/m003/elem-post-m003.html" TargetMode="External"/><Relationship Id="rId77" Type="http://schemas.openxmlformats.org/officeDocument/2006/relationships/hyperlink" Target="https://docs.plm.automation.siemens.com/data_services/resources/nx/1872/nx_help/custom/en_US/samcef_solver_documentation/m001/comlang-gets-m001.html" TargetMode="External"/><Relationship Id="rId100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hyperlink" Target="https://docs.plm.automation.siemens.com/data_services/resources/nx/1872/nx_help/custom/en_US/samcef_solver_documentation/m001/access-gets-m001.html" TargetMode="External"/><Relationship Id="rId72" Type="http://schemas.openxmlformats.org/officeDocument/2006/relationships/oleObject" Target="embeddings/oleObject11.bin"/><Relationship Id="rId80" Type="http://schemas.openxmlformats.org/officeDocument/2006/relationships/hyperlink" Target="https://docs.plm.automation.siemens.com/data_services/resources/nx/1872/nx_help/custom/en_US/samcef_solver_documentation/m001/mod-gets-m001.html" TargetMode="External"/><Relationship Id="rId85" Type="http://schemas.openxmlformats.org/officeDocument/2006/relationships/hyperlink" Target="https://docs.plm.automation.siemens.com/data_services/resources/nx/1872/nx_help/custom/en_US/samcef_solver_documentation/m010/m010.html" TargetMode="External"/><Relationship Id="rId93" Type="http://schemas.openxmlformats.org/officeDocument/2006/relationships/hyperlink" Target="https://docs.plm.automation.siemens.com/data_services/resources/nx/1872/nx_help/custom/en_US/samcef_solver_documentation/m002/clx-m002.html" TargetMode="External"/><Relationship Id="rId9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file:///\\plm\samtech\product\Samcef" TargetMode="External"/><Relationship Id="rId17" Type="http://schemas.openxmlformats.org/officeDocument/2006/relationships/image" Target="media/image4.emf"/><Relationship Id="rId25" Type="http://schemas.openxmlformats.org/officeDocument/2006/relationships/hyperlink" Target="file:///\\plm\samtech\product\Samcef" TargetMode="External"/><Relationship Id="rId33" Type="http://schemas.openxmlformats.org/officeDocument/2006/relationships/image" Target="media/image9.emf"/><Relationship Id="rId38" Type="http://schemas.openxmlformats.org/officeDocument/2006/relationships/image" Target="media/image12.png"/><Relationship Id="rId46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59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67" Type="http://schemas.openxmlformats.org/officeDocument/2006/relationships/hyperlink" Target="https://docs.plm.automation.siemens.com/data_services/resources/nx/1872/nx_help/custom/en_US/samcef_solver_documentation/m003/bdcs-bdcs-m003.html" TargetMode="External"/><Relationship Id="rId103" Type="http://schemas.microsoft.com/office/2011/relationships/people" Target="people.xml"/><Relationship Id="rId20" Type="http://schemas.openxmlformats.org/officeDocument/2006/relationships/oleObject" Target="embeddings/oleObject4.bin"/><Relationship Id="rId41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54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62" Type="http://schemas.openxmlformats.org/officeDocument/2006/relationships/hyperlink" Target="https://docs.plm.automation.siemens.com/data_services/resources/nx/1872/nx_help/custom/en_US/samcef_solver_documentation/m003/bdcs-bdcs-m003.html" TargetMode="External"/><Relationship Id="rId70" Type="http://schemas.openxmlformats.org/officeDocument/2006/relationships/hyperlink" Target="https://webtac.industrysoftware.automation.siemens.com/webpr/webpr.php?objtype=frames&amp;g_startlink=view&amp;g_startdata=9613899" TargetMode="External"/><Relationship Id="rId75" Type="http://schemas.openxmlformats.org/officeDocument/2006/relationships/hyperlink" Target="https://docs.plm.automation.siemens.com/data_services/resources/nx/1872/nx_help/custom/en_US/samcef_solver_documentation/index.html" TargetMode="External"/><Relationship Id="rId83" Type="http://schemas.openxmlformats.org/officeDocument/2006/relationships/hyperlink" Target="https://docs.plm.automation.siemens.com/data_services/resources/nx/1872/nx_help/custom/en_US/samcef_solver_documentation/m001/post-guid-m001.html" TargetMode="External"/><Relationship Id="rId88" Type="http://schemas.openxmlformats.org/officeDocument/2006/relationships/hyperlink" Target="https://docs.plm.automation.siemens.com/data_services/resources/nx/1872/nx_help/custom/en_US/samcef_solver_documentation/m010/nodal-m010.html" TargetMode="External"/><Relationship Id="rId91" Type="http://schemas.openxmlformats.org/officeDocument/2006/relationships/hyperlink" Target="https://docs.plm.automation.siemens.com/data_services/resources/nx/1872/nx_help/custom/en_US/samcef_solver_documentation/m010/list-codes-m010.html" TargetMode="External"/><Relationship Id="rId9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9.bin"/><Relationship Id="rId49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57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10" Type="http://schemas.openxmlformats.org/officeDocument/2006/relationships/image" Target="media/image2.emf"/><Relationship Id="rId31" Type="http://schemas.openxmlformats.org/officeDocument/2006/relationships/hyperlink" Target="file:///C:\SCSamcef\2019r2_1884_i4\Dochtml\m002\exit-m002.html" TargetMode="External"/><Relationship Id="rId44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52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60" Type="http://schemas.openxmlformats.org/officeDocument/2006/relationships/hyperlink" Target="https://docs.plm.automation.siemens.com/data_services/resources/nx/1872/nx_help/custom/en_US/samcef_solver_documentation/m002/clx-m002.html" TargetMode="External"/><Relationship Id="rId65" Type="http://schemas.openxmlformats.org/officeDocument/2006/relationships/hyperlink" Target="https://docs.plm.automation.siemens.com/data_services/resources/nx/1872/nx_help/custom/en_US/samcef_solver_documentation/m003/bdcs-bdcs-m003.html" TargetMode="External"/><Relationship Id="rId73" Type="http://schemas.openxmlformats.org/officeDocument/2006/relationships/image" Target="media/image15.emf"/><Relationship Id="rId78" Type="http://schemas.openxmlformats.org/officeDocument/2006/relationships/hyperlink" Target="https://docs.plm.automation.siemens.com/data_services/resources/nx/1872/nx_help/custom/en_US/samcef_solver_documentation/m001/run-gets-m001.html" TargetMode="External"/><Relationship Id="rId81" Type="http://schemas.openxmlformats.org/officeDocument/2006/relationships/hyperlink" Target="https://docs.plm.automation.siemens.com/data_services/resources/nx/1872/nx_help/custom/en_US/samcef_solver_documentation/m020/mesh-m020.html" TargetMode="External"/><Relationship Id="rId86" Type="http://schemas.openxmlformats.org/officeDocument/2006/relationships/hyperlink" Target="https://docs.plm.automation.siemens.com/data_services/resources/nx/1872/nx_help/custom/en_US/samcef_solver_documentation/m010/codes-m010.html" TargetMode="External"/><Relationship Id="rId94" Type="http://schemas.openxmlformats.org/officeDocument/2006/relationships/image" Target="media/image16.emf"/><Relationship Id="rId99" Type="http://schemas.openxmlformats.org/officeDocument/2006/relationships/footer" Target="footer2.xml"/><Relationship Id="rId10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ownload.industrysoftware.automation.siemens.com/" TargetMode="External"/><Relationship Id="rId13" Type="http://schemas.openxmlformats.org/officeDocument/2006/relationships/hyperlink" Target="file:///\\plm\samtech" TargetMode="External"/><Relationship Id="rId18" Type="http://schemas.openxmlformats.org/officeDocument/2006/relationships/oleObject" Target="embeddings/oleObject3.bin"/><Relationship Id="rId39" Type="http://schemas.openxmlformats.org/officeDocument/2006/relationships/image" Target="media/image13.emf"/><Relationship Id="rId34" Type="http://schemas.openxmlformats.org/officeDocument/2006/relationships/oleObject" Target="embeddings/oleObject8.bin"/><Relationship Id="rId50" Type="http://schemas.openxmlformats.org/officeDocument/2006/relationships/hyperlink" Target="https://docs.plm.automation.siemens.com/data_services/resources/nx/1872/nx_help/custom/en_US/samcef_solver_documentation/m001/files-gets-m001.html" TargetMode="External"/><Relationship Id="rId55" Type="http://schemas.openxmlformats.org/officeDocument/2006/relationships/hyperlink" Target="https://docs.plm.automation.siemens.com/data_services/resources/nx/1872/nx_help/custom/en_US/samcef_solver_documentation/m001/samvar-gets-m001.html" TargetMode="External"/><Relationship Id="rId76" Type="http://schemas.openxmlformats.org/officeDocument/2006/relationships/hyperlink" Target="https://docs.plm.automation.siemens.com/data_services/resources/nx/1872/nx_help/custom/en_US/samcef_solver_documentation/m020/first-m020.html" TargetMode="External"/><Relationship Id="rId97" Type="http://schemas.openxmlformats.org/officeDocument/2006/relationships/header" Target="header2.xm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11982</TotalTime>
  <Pages>18</Pages>
  <Words>4147</Words>
  <Characters>23638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Thomas (DI SW STS R&amp;D SIM QA SHG)</dc:creator>
  <cp:keywords>C_Unrestricted</cp:keywords>
  <dc:description/>
  <cp:lastModifiedBy>Hu, Thomas (DI SW STS R&amp;D SIM QA SHG)</cp:lastModifiedBy>
  <cp:revision>423</cp:revision>
  <dcterms:created xsi:type="dcterms:W3CDTF">2019-11-13T02:04:00Z</dcterms:created>
  <dcterms:modified xsi:type="dcterms:W3CDTF">2020-08-31T13:25:00Z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